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06830" w14:textId="77777777" w:rsidR="00F62E5E" w:rsidRDefault="00F62E5E">
      <w:pPr>
        <w:pStyle w:val="NormalWeb"/>
        <w:spacing w:before="0" w:beforeAutospacing="0" w:after="0" w:afterAutospacing="0" w:line="360" w:lineRule="auto"/>
        <w:jc w:val="center"/>
        <w:rPr>
          <w:rStyle w:val="Strong"/>
          <w:color w:val="0E101A"/>
          <w:sz w:val="44"/>
          <w:szCs w:val="44"/>
        </w:rPr>
      </w:pPr>
    </w:p>
    <w:p w14:paraId="3A09C33E" w14:textId="77777777" w:rsidR="00F62E5E" w:rsidRDefault="00F62E5E">
      <w:pPr>
        <w:spacing w:line="360" w:lineRule="auto"/>
        <w:jc w:val="center"/>
        <w:rPr>
          <w:b/>
          <w:bCs/>
          <w:sz w:val="48"/>
          <w:szCs w:val="48"/>
        </w:rPr>
      </w:pPr>
    </w:p>
    <w:p w14:paraId="2393F825" w14:textId="77777777" w:rsidR="00F62E5E" w:rsidRDefault="00F62E5E">
      <w:pPr>
        <w:spacing w:line="360" w:lineRule="auto"/>
        <w:jc w:val="center"/>
        <w:rPr>
          <w:b/>
          <w:bCs/>
          <w:sz w:val="48"/>
          <w:szCs w:val="48"/>
        </w:rPr>
      </w:pPr>
    </w:p>
    <w:p w14:paraId="7EA35604" w14:textId="77777777" w:rsidR="00F62E5E" w:rsidRDefault="00F62E5E">
      <w:pPr>
        <w:spacing w:line="360" w:lineRule="auto"/>
        <w:jc w:val="center"/>
        <w:rPr>
          <w:b/>
          <w:bCs/>
          <w:sz w:val="48"/>
          <w:szCs w:val="48"/>
        </w:rPr>
      </w:pPr>
    </w:p>
    <w:p w14:paraId="5B27C898" w14:textId="77777777" w:rsidR="00F62E5E" w:rsidRDefault="00F62E5E">
      <w:pPr>
        <w:spacing w:line="360" w:lineRule="auto"/>
        <w:jc w:val="center"/>
        <w:rPr>
          <w:b/>
          <w:bCs/>
          <w:sz w:val="48"/>
          <w:szCs w:val="48"/>
        </w:rPr>
      </w:pPr>
    </w:p>
    <w:p w14:paraId="204753DA" w14:textId="77777777" w:rsidR="00F62E5E" w:rsidRDefault="009E6427">
      <w:pPr>
        <w:spacing w:line="360" w:lineRule="auto"/>
        <w:jc w:val="center"/>
        <w:rPr>
          <w:b/>
          <w:bCs/>
          <w:sz w:val="48"/>
          <w:szCs w:val="48"/>
        </w:rPr>
      </w:pPr>
      <w:r>
        <w:rPr>
          <w:b/>
          <w:bCs/>
          <w:sz w:val="48"/>
          <w:szCs w:val="48"/>
        </w:rPr>
        <w:t>DAY TRADER STOCK RECOMMENDER SYSTEM</w:t>
      </w:r>
    </w:p>
    <w:p w14:paraId="6B68837F" w14:textId="77777777" w:rsidR="00F62E5E" w:rsidRDefault="00F62E5E">
      <w:pPr>
        <w:spacing w:line="360" w:lineRule="auto"/>
        <w:jc w:val="center"/>
      </w:pPr>
    </w:p>
    <w:p w14:paraId="23898CE9" w14:textId="77777777" w:rsidR="00F62E5E" w:rsidRDefault="009E6427">
      <w:pPr>
        <w:spacing w:line="360" w:lineRule="auto"/>
        <w:jc w:val="center"/>
      </w:pPr>
      <w:r>
        <w:t>By</w:t>
      </w:r>
    </w:p>
    <w:p w14:paraId="6EEF7E2A" w14:textId="77777777" w:rsidR="00F62E5E" w:rsidRDefault="00F62E5E">
      <w:pPr>
        <w:spacing w:line="360" w:lineRule="auto"/>
        <w:jc w:val="center"/>
      </w:pPr>
    </w:p>
    <w:p w14:paraId="74C801F2" w14:textId="77777777" w:rsidR="00F62E5E" w:rsidRDefault="009E6427">
      <w:pPr>
        <w:spacing w:line="360" w:lineRule="auto"/>
        <w:jc w:val="center"/>
        <w:rPr>
          <w:b/>
          <w:bCs/>
          <w:i/>
          <w:iCs/>
          <w:color w:val="222222"/>
          <w:sz w:val="28"/>
          <w:szCs w:val="28"/>
          <w:shd w:val="clear" w:color="auto" w:fill="FFFFFF"/>
        </w:rPr>
      </w:pPr>
      <w:r>
        <w:rPr>
          <w:b/>
          <w:bCs/>
          <w:i/>
          <w:iCs/>
          <w:color w:val="222222"/>
          <w:sz w:val="28"/>
          <w:szCs w:val="28"/>
          <w:shd w:val="clear" w:color="auto" w:fill="FFFFFF"/>
        </w:rPr>
        <w:t>Sivateja Tiruvaipati</w:t>
      </w:r>
    </w:p>
    <w:p w14:paraId="37FFA84F" w14:textId="77777777" w:rsidR="00F62E5E" w:rsidRDefault="009E6427">
      <w:pPr>
        <w:spacing w:line="360" w:lineRule="auto"/>
        <w:jc w:val="center"/>
        <w:rPr>
          <w:b/>
          <w:bCs/>
          <w:i/>
          <w:iCs/>
          <w:sz w:val="28"/>
          <w:szCs w:val="28"/>
        </w:rPr>
      </w:pPr>
      <w:r>
        <w:rPr>
          <w:b/>
          <w:bCs/>
          <w:i/>
          <w:iCs/>
          <w:color w:val="222222"/>
          <w:sz w:val="28"/>
          <w:szCs w:val="28"/>
          <w:shd w:val="clear" w:color="auto" w:fill="FFFFFF"/>
        </w:rPr>
        <w:t>Sai Hitesh Velaga</w:t>
      </w:r>
    </w:p>
    <w:p w14:paraId="65E8C13A" w14:textId="77777777" w:rsidR="00F62E5E" w:rsidRDefault="009E6427">
      <w:pPr>
        <w:spacing w:line="360" w:lineRule="auto"/>
        <w:jc w:val="center"/>
        <w:rPr>
          <w:b/>
          <w:bCs/>
          <w:i/>
          <w:iCs/>
          <w:color w:val="222222"/>
          <w:sz w:val="28"/>
          <w:szCs w:val="28"/>
          <w:shd w:val="clear" w:color="auto" w:fill="FFFFFF"/>
        </w:rPr>
      </w:pPr>
      <w:r>
        <w:rPr>
          <w:b/>
          <w:bCs/>
          <w:i/>
          <w:iCs/>
          <w:color w:val="222222"/>
          <w:sz w:val="28"/>
          <w:szCs w:val="28"/>
          <w:shd w:val="clear" w:color="auto" w:fill="FFFFFF"/>
        </w:rPr>
        <w:t xml:space="preserve"> Bharat Chandra Mokkapati</w:t>
      </w:r>
    </w:p>
    <w:p w14:paraId="2D49C8CE" w14:textId="77777777" w:rsidR="00F62E5E" w:rsidRDefault="00F62E5E">
      <w:pPr>
        <w:spacing w:line="360" w:lineRule="auto"/>
        <w:jc w:val="center"/>
        <w:rPr>
          <w:b/>
          <w:bCs/>
          <w:i/>
          <w:iCs/>
          <w:color w:val="222222"/>
          <w:sz w:val="28"/>
          <w:szCs w:val="28"/>
          <w:shd w:val="clear" w:color="auto" w:fill="FFFFFF"/>
        </w:rPr>
      </w:pPr>
    </w:p>
    <w:p w14:paraId="02A94E8C" w14:textId="77777777" w:rsidR="00F62E5E" w:rsidRDefault="00F62E5E">
      <w:pPr>
        <w:spacing w:line="360" w:lineRule="auto"/>
        <w:jc w:val="center"/>
        <w:rPr>
          <w:b/>
          <w:bCs/>
          <w:i/>
          <w:iCs/>
          <w:color w:val="222222"/>
          <w:sz w:val="28"/>
          <w:szCs w:val="28"/>
          <w:shd w:val="clear" w:color="auto" w:fill="FFFFFF"/>
        </w:rPr>
      </w:pPr>
    </w:p>
    <w:p w14:paraId="3436FDD1" w14:textId="77777777" w:rsidR="00F62E5E" w:rsidRDefault="00F62E5E">
      <w:pPr>
        <w:spacing w:line="360" w:lineRule="auto"/>
        <w:jc w:val="center"/>
        <w:rPr>
          <w:color w:val="222222"/>
          <w:sz w:val="21"/>
          <w:szCs w:val="21"/>
          <w:shd w:val="clear" w:color="auto" w:fill="FFFFFF"/>
        </w:rPr>
      </w:pPr>
    </w:p>
    <w:p w14:paraId="3CB4142B" w14:textId="77777777" w:rsidR="00F62E5E" w:rsidRDefault="009E6427">
      <w:pPr>
        <w:spacing w:line="360" w:lineRule="auto"/>
        <w:jc w:val="center"/>
        <w:rPr>
          <w:color w:val="222222"/>
          <w:shd w:val="clear" w:color="auto" w:fill="FFFFFF"/>
        </w:rPr>
      </w:pPr>
      <w:r>
        <w:rPr>
          <w:color w:val="222222"/>
          <w:shd w:val="clear" w:color="auto" w:fill="FFFFFF"/>
        </w:rPr>
        <w:t>Under Supervision of</w:t>
      </w:r>
    </w:p>
    <w:p w14:paraId="63768CE9" w14:textId="77777777" w:rsidR="00F62E5E" w:rsidRDefault="00F62E5E">
      <w:pPr>
        <w:spacing w:line="360" w:lineRule="auto"/>
        <w:jc w:val="center"/>
        <w:rPr>
          <w:color w:val="222222"/>
          <w:shd w:val="clear" w:color="auto" w:fill="FFFFFF"/>
        </w:rPr>
      </w:pPr>
    </w:p>
    <w:p w14:paraId="5608B7EF" w14:textId="77777777" w:rsidR="00F62E5E" w:rsidRDefault="009E6427">
      <w:pPr>
        <w:spacing w:line="360" w:lineRule="auto"/>
        <w:jc w:val="center"/>
        <w:rPr>
          <w:b/>
          <w:bCs/>
          <w:i/>
          <w:iCs/>
          <w:color w:val="222222"/>
          <w:sz w:val="28"/>
          <w:szCs w:val="28"/>
          <w:shd w:val="clear" w:color="auto" w:fill="FFFFFF"/>
        </w:rPr>
      </w:pPr>
      <w:r>
        <w:rPr>
          <w:b/>
          <w:bCs/>
          <w:i/>
          <w:iCs/>
          <w:color w:val="222222"/>
          <w:sz w:val="28"/>
          <w:szCs w:val="28"/>
          <w:shd w:val="clear" w:color="auto" w:fill="FFFFFF"/>
        </w:rPr>
        <w:t>Dr. Tony Diana</w:t>
      </w:r>
    </w:p>
    <w:p w14:paraId="27853E3E" w14:textId="77777777" w:rsidR="00F62E5E" w:rsidRDefault="00F62E5E">
      <w:pPr>
        <w:spacing w:line="360" w:lineRule="auto"/>
        <w:jc w:val="center"/>
        <w:rPr>
          <w:rStyle w:val="Strong"/>
          <w:i/>
          <w:iCs/>
          <w:sz w:val="28"/>
          <w:szCs w:val="28"/>
        </w:rPr>
      </w:pPr>
    </w:p>
    <w:p w14:paraId="3DB19203" w14:textId="77777777" w:rsidR="00F62E5E" w:rsidRDefault="00F62E5E">
      <w:pPr>
        <w:pStyle w:val="NormalWeb"/>
        <w:spacing w:before="0" w:beforeAutospacing="0" w:after="0" w:afterAutospacing="0" w:line="360" w:lineRule="auto"/>
        <w:rPr>
          <w:rStyle w:val="Strong"/>
          <w:color w:val="0E101A"/>
          <w:sz w:val="44"/>
          <w:szCs w:val="44"/>
        </w:rPr>
      </w:pPr>
    </w:p>
    <w:p w14:paraId="603B4D7C" w14:textId="77777777" w:rsidR="00F62E5E" w:rsidRDefault="00F62E5E">
      <w:pPr>
        <w:sectPr w:rsidR="00F62E5E">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pPr>
    </w:p>
    <w:p w14:paraId="5A7743CA" w14:textId="4E0D4050" w:rsidR="00F62E5E" w:rsidRDefault="009E6427">
      <w:pPr>
        <w:pStyle w:val="NormalWeb"/>
        <w:spacing w:before="0" w:beforeAutospacing="0" w:after="0" w:afterAutospacing="0" w:line="360" w:lineRule="auto"/>
        <w:rPr>
          <w:rStyle w:val="Strong"/>
          <w:color w:val="0E101A"/>
        </w:rPr>
      </w:pPr>
      <w:r>
        <w:rPr>
          <w:rStyle w:val="Strong"/>
          <w:color w:val="0E101A"/>
        </w:rPr>
        <w:lastRenderedPageBreak/>
        <w:t>ABSTRACT</w:t>
      </w:r>
    </w:p>
    <w:p w14:paraId="2C70952B" w14:textId="77777777" w:rsidR="00F62E5E" w:rsidRDefault="00F62E5E">
      <w:pPr>
        <w:pStyle w:val="NormalWeb"/>
        <w:spacing w:before="0" w:beforeAutospacing="0" w:after="0" w:afterAutospacing="0" w:line="360" w:lineRule="auto"/>
        <w:rPr>
          <w:rStyle w:val="Strong"/>
          <w:color w:val="0E101A"/>
        </w:rPr>
      </w:pPr>
    </w:p>
    <w:p w14:paraId="761764F7" w14:textId="71408E83" w:rsidR="00F62E5E" w:rsidRDefault="009E6427" w:rsidP="00A27D2A">
      <w:pPr>
        <w:pStyle w:val="NormalWeb"/>
        <w:spacing w:before="0" w:beforeAutospacing="0" w:after="0" w:afterAutospacing="0" w:line="360" w:lineRule="auto"/>
        <w:jc w:val="both"/>
        <w:rPr>
          <w:color w:val="0E101A"/>
        </w:rPr>
      </w:pPr>
      <w:r>
        <w:rPr>
          <w:color w:val="0E101A"/>
        </w:rPr>
        <w:t xml:space="preserve">      </w:t>
      </w:r>
      <w:r w:rsidR="00A27D2A" w:rsidRPr="00A27D2A">
        <w:rPr>
          <w:color w:val="0E101A"/>
        </w:rPr>
        <w:t xml:space="preserve">Recommendation systems that can evaluate data in stock price variations and create stock recommendations based on such patterns may greatly assist a share market trader in making an informed decision about whether to purchase or sell a stock. These personalized recommendation systems are essential for individuals who want to earn from the stock market but lack the experience or competence of an experienced investor. Stock price fluctuations are said to be random and erratic, and the mainstream theories of finance deny the idea of achieving risk-free profits by predictive analysis. Despite this, most financial analysts rely on technical analysis, </w:t>
      </w:r>
      <w:proofErr w:type="gramStart"/>
      <w:r w:rsidR="00A27D2A" w:rsidRPr="00A27D2A">
        <w:rPr>
          <w:color w:val="0E101A"/>
        </w:rPr>
        <w:t>assuming that</w:t>
      </w:r>
      <w:proofErr w:type="gramEnd"/>
      <w:r w:rsidR="00A27D2A" w:rsidRPr="00A27D2A">
        <w:rPr>
          <w:color w:val="0E101A"/>
        </w:rPr>
        <w:t xml:space="preserve"> history repeats itself. We used a Long Short-Term Memory (LSTM) Neural Network to learn from historical stock prices and predict their future value. We also used three technical analysis indicators such as Simple Moving Averages (SMA), Moving Average Convergence Divergence (MACD), and Bollinger Bands (BB), and used their trend signals to validate the predicted stock prices produced from the LSTM model to make confident decisions on a stock trade. We also integrated the model and technical analysis outcomes into a Web UI to give a personalized experience to a user on whether to buy or sell a stock.</w:t>
      </w:r>
    </w:p>
    <w:p w14:paraId="7A894978" w14:textId="77777777" w:rsidR="00F62E5E" w:rsidRDefault="00F62E5E">
      <w:pPr>
        <w:pStyle w:val="NormalWeb"/>
        <w:spacing w:before="0" w:beforeAutospacing="0" w:after="0" w:afterAutospacing="0" w:line="360" w:lineRule="auto"/>
        <w:rPr>
          <w:color w:val="0E101A"/>
        </w:rPr>
      </w:pPr>
    </w:p>
    <w:p w14:paraId="7FD4769A" w14:textId="77777777" w:rsidR="00F62E5E" w:rsidRDefault="009E6427">
      <w:pPr>
        <w:pStyle w:val="NormalWeb"/>
        <w:spacing w:before="0" w:beforeAutospacing="0" w:after="0" w:afterAutospacing="0" w:line="360" w:lineRule="auto"/>
        <w:rPr>
          <w:rStyle w:val="Strong"/>
          <w:color w:val="0E101A"/>
        </w:rPr>
      </w:pPr>
      <w:r>
        <w:rPr>
          <w:rStyle w:val="Strong"/>
          <w:color w:val="0E101A"/>
        </w:rPr>
        <w:t>INTRODUCTION</w:t>
      </w:r>
    </w:p>
    <w:p w14:paraId="28471040" w14:textId="77777777" w:rsidR="009139AD" w:rsidRDefault="009139AD" w:rsidP="009139AD">
      <w:pPr>
        <w:pStyle w:val="NormalWeb"/>
        <w:spacing w:before="0" w:beforeAutospacing="0" w:after="0" w:afterAutospacing="0" w:line="360" w:lineRule="auto"/>
        <w:jc w:val="both"/>
        <w:rPr>
          <w:color w:val="0E101A"/>
        </w:rPr>
      </w:pPr>
    </w:p>
    <w:p w14:paraId="1592E7DD" w14:textId="55F6140F" w:rsidR="00F62E5E" w:rsidRDefault="009E6427" w:rsidP="009139AD">
      <w:pPr>
        <w:pStyle w:val="NormalWeb"/>
        <w:spacing w:before="0" w:beforeAutospacing="0" w:after="0" w:afterAutospacing="0" w:line="360" w:lineRule="auto"/>
        <w:ind w:firstLine="720"/>
        <w:jc w:val="both"/>
        <w:rPr>
          <w:color w:val="0E101A"/>
        </w:rPr>
      </w:pPr>
      <w:r>
        <w:rPr>
          <w:color w:val="0E101A"/>
        </w:rPr>
        <w:t xml:space="preserve">Nowadays, almost every company is using a recommendation system to recommend their products to the users which in turn increases their business revenues as they operate at scale. For example, Amazon has its recommendation system which recommends products to users based on their search history. It also recommends additional products which are relevant to the consumer’s taste/behavior pattern. Similarly, Netflix also has a recommendation system based on their search history and the genre of the movies among other factors. These recommendation systems are helping companies maximize their revenues by helping them in formulating better product strategies to reach their customers and users by giving them personalized experiences. </w:t>
      </w:r>
    </w:p>
    <w:p w14:paraId="3FD5CDC5" w14:textId="77777777" w:rsidR="00F62E5E" w:rsidRDefault="00F62E5E">
      <w:pPr>
        <w:pStyle w:val="NormalWeb"/>
        <w:spacing w:before="0" w:beforeAutospacing="0" w:after="0" w:afterAutospacing="0" w:line="360" w:lineRule="auto"/>
        <w:rPr>
          <w:color w:val="0E101A"/>
        </w:rPr>
      </w:pPr>
    </w:p>
    <w:p w14:paraId="0843D929" w14:textId="35BE4CED" w:rsidR="00F62E5E" w:rsidRDefault="009E6427" w:rsidP="009139AD">
      <w:pPr>
        <w:pStyle w:val="NormalWeb"/>
        <w:spacing w:before="0" w:beforeAutospacing="0" w:after="0" w:afterAutospacing="0" w:line="360" w:lineRule="auto"/>
        <w:ind w:firstLine="720"/>
        <w:jc w:val="both"/>
        <w:rPr>
          <w:color w:val="0E101A"/>
        </w:rPr>
      </w:pPr>
      <w:r>
        <w:rPr>
          <w:color w:val="0E101A"/>
        </w:rPr>
        <w:t xml:space="preserve">A stock recommendation system is one such idea to foster informed decisions. For a long time, investing properly in stocks was a tough task for a stock trader.  Knowledge of stock markets and the ability to detect the trends of stock prices are required to become a successful stock trader.  </w:t>
      </w:r>
      <w:r>
        <w:rPr>
          <w:color w:val="0E101A"/>
        </w:rPr>
        <w:lastRenderedPageBreak/>
        <w:t xml:space="preserve">A stock trading recommender system that acts as a "professional" adviser and provides stock buy/sell recommendations is extremely valuable to a beginner who wants to invest and earn from stock trading. Recommending either to buy or sell stocks depends on their </w:t>
      </w:r>
      <w:commentRangeStart w:id="0"/>
      <w:commentRangeStart w:id="1"/>
      <w:r>
        <w:rPr>
          <w:color w:val="0E101A"/>
        </w:rPr>
        <w:t>performance</w:t>
      </w:r>
      <w:commentRangeEnd w:id="0"/>
      <w:r w:rsidR="009139AD">
        <w:rPr>
          <w:rStyle w:val="CommentReference"/>
        </w:rPr>
        <w:commentReference w:id="0"/>
      </w:r>
      <w:commentRangeEnd w:id="1"/>
      <w:r w:rsidR="0096299D">
        <w:rPr>
          <w:rStyle w:val="CommentReference"/>
        </w:rPr>
        <w:commentReference w:id="1"/>
      </w:r>
      <w:r>
        <w:rPr>
          <w:color w:val="0E101A"/>
        </w:rPr>
        <w:t xml:space="preserve"> over a certain period evaluated from various technical analysis techniques. In this project, we have analyzed the historical data of consumer staples stocks which consists of seven companies over three years. The application allows the user to choose a certain stock, after which the system uses the relevant stock data and analyzes it using techniques </w:t>
      </w:r>
      <w:del w:id="2" w:author="Sivateja Tiruvaipati" w:date="2022-08-17T16:27:00Z">
        <w:r w:rsidDel="00C438A6">
          <w:rPr>
            <w:color w:val="0E101A"/>
          </w:rPr>
          <w:delText xml:space="preserve">like </w:delText>
        </w:r>
      </w:del>
      <w:ins w:id="3" w:author="Sivateja Tiruvaipati" w:date="2022-08-17T16:27:00Z">
        <w:r w:rsidR="00C438A6">
          <w:rPr>
            <w:color w:val="0E101A"/>
          </w:rPr>
          <w:t xml:space="preserve">such as </w:t>
        </w:r>
      </w:ins>
      <w:r>
        <w:rPr>
          <w:color w:val="0E101A"/>
        </w:rPr>
        <w:t>M</w:t>
      </w:r>
      <w:r w:rsidR="00C438A6">
        <w:rPr>
          <w:color w:val="0E101A"/>
        </w:rPr>
        <w:t>oving Average</w:t>
      </w:r>
      <w:r w:rsidR="00D97A90">
        <w:rPr>
          <w:color w:val="0E101A"/>
        </w:rPr>
        <w:t>s</w:t>
      </w:r>
      <w:r w:rsidR="00297054">
        <w:rPr>
          <w:color w:val="0E101A"/>
        </w:rPr>
        <w:t xml:space="preserve"> </w:t>
      </w:r>
      <w:del w:id="4" w:author="Sivateja Tiruvaipati" w:date="2022-08-17T16:27:00Z">
        <w:r w:rsidDel="00C438A6">
          <w:rPr>
            <w:color w:val="0E101A"/>
          </w:rPr>
          <w:delText xml:space="preserve">ACD </w:delText>
        </w:r>
      </w:del>
      <w:r>
        <w:rPr>
          <w:color w:val="0E101A"/>
        </w:rPr>
        <w:t>and Machine Learning, to make a recommendation.</w:t>
      </w:r>
    </w:p>
    <w:p w14:paraId="2DEE9E29" w14:textId="77777777" w:rsidR="00F62E5E" w:rsidRDefault="00F62E5E">
      <w:pPr>
        <w:pStyle w:val="NormalWeb"/>
        <w:spacing w:before="0" w:beforeAutospacing="0" w:after="0" w:afterAutospacing="0" w:line="360" w:lineRule="auto"/>
        <w:jc w:val="both"/>
        <w:rPr>
          <w:color w:val="0E101A"/>
        </w:rPr>
      </w:pPr>
    </w:p>
    <w:p w14:paraId="36366170" w14:textId="407186FC" w:rsidR="00F62E5E" w:rsidRDefault="009E6427">
      <w:pPr>
        <w:pStyle w:val="NormalWeb"/>
        <w:spacing w:before="0" w:beforeAutospacing="0" w:after="0" w:afterAutospacing="0" w:line="360" w:lineRule="auto"/>
        <w:rPr>
          <w:rStyle w:val="Strong"/>
          <w:color w:val="0E101A"/>
        </w:rPr>
      </w:pPr>
      <w:r>
        <w:rPr>
          <w:rStyle w:val="Strong"/>
          <w:color w:val="0E101A"/>
        </w:rPr>
        <w:t xml:space="preserve">LITERATURE </w:t>
      </w:r>
      <w:r w:rsidR="0075001B">
        <w:rPr>
          <w:rStyle w:val="Strong"/>
          <w:color w:val="0E101A"/>
        </w:rPr>
        <w:t>SURVEY</w:t>
      </w:r>
    </w:p>
    <w:p w14:paraId="29C64A5A" w14:textId="77777777" w:rsidR="00F62E5E" w:rsidRDefault="00F62E5E">
      <w:pPr>
        <w:pStyle w:val="NormalWeb"/>
        <w:spacing w:before="0" w:beforeAutospacing="0" w:after="0" w:afterAutospacing="0" w:line="360" w:lineRule="auto"/>
        <w:rPr>
          <w:color w:val="0E101A"/>
        </w:rPr>
      </w:pPr>
    </w:p>
    <w:p w14:paraId="0C736EB0" w14:textId="481391E2" w:rsidR="00F62E5E" w:rsidDel="00C065EF" w:rsidRDefault="009E6427">
      <w:pPr>
        <w:pStyle w:val="NormalWeb"/>
        <w:spacing w:before="0" w:beforeAutospacing="0" w:after="0" w:afterAutospacing="0" w:line="360" w:lineRule="auto"/>
        <w:rPr>
          <w:del w:id="5" w:author="Sivateja Tiruvaipati" w:date="2022-08-17T16:30:00Z"/>
          <w:rStyle w:val="Strong"/>
          <w:color w:val="0E101A"/>
        </w:rPr>
      </w:pPr>
      <w:del w:id="6" w:author="Sivateja Tiruvaipati" w:date="2022-08-17T16:30:00Z">
        <w:r w:rsidDel="00C065EF">
          <w:rPr>
            <w:rStyle w:val="Strong"/>
            <w:color w:val="0E101A"/>
          </w:rPr>
          <w:delText>Buy/sell signal detection in stock trading with Bollinger bands and parabolic SAR: With web application for proofing trading strategy</w:delText>
        </w:r>
      </w:del>
    </w:p>
    <w:p w14:paraId="436A200B" w14:textId="77777777" w:rsidR="00F62E5E" w:rsidDel="00C065EF" w:rsidRDefault="00F62E5E">
      <w:pPr>
        <w:pStyle w:val="NormalWeb"/>
        <w:spacing w:before="0" w:beforeAutospacing="0" w:after="0" w:afterAutospacing="0" w:line="360" w:lineRule="auto"/>
        <w:rPr>
          <w:del w:id="7" w:author="Sivateja Tiruvaipati" w:date="2022-08-17T16:30:00Z"/>
          <w:color w:val="0E101A"/>
        </w:rPr>
      </w:pPr>
    </w:p>
    <w:p w14:paraId="21801F49" w14:textId="77777777" w:rsidR="00085455" w:rsidRDefault="009E6427">
      <w:pPr>
        <w:pStyle w:val="NormalWeb"/>
        <w:spacing w:before="0" w:beforeAutospacing="0" w:after="0" w:afterAutospacing="0" w:line="360" w:lineRule="auto"/>
        <w:jc w:val="both"/>
        <w:rPr>
          <w:color w:val="0E101A"/>
        </w:rPr>
      </w:pPr>
      <w:r>
        <w:rPr>
          <w:color w:val="0E101A"/>
        </w:rPr>
        <w:t xml:space="preserve">     Trading strategy for the financial markets and its technical indicators may assist both investors and traders forecast the best times to buy and sell shares. A trading strategy may be implemented by using certain trading indicators to figure out when stock buildup or distribution happens. This research proposes the investing strategies implementing Bollinger Bands and Parabolic Stop and Reversal System (SAR) indicators. A web-based application is also built and implemented to test the efficiency of the proposed strategies. The stock recommendation system generates a buy signal when the stock price first reaches the lower band, and it generates a sell signal when the stock price attains the upper band. This enhances the likelihood that investors will not miss the optimal time to either buy or sell a stock. Coming to the Parabolic SAR, a buy signal is generated when there is a change in SAR value from being under the stock price to the upper stock price and a sell signal is generated when there is a change in SAR value from being over the stock price to the lower stock price. </w:t>
      </w:r>
    </w:p>
    <w:p w14:paraId="7FBAB9A7" w14:textId="77777777" w:rsidR="00085455" w:rsidRDefault="00085455">
      <w:pPr>
        <w:pStyle w:val="NormalWeb"/>
        <w:spacing w:before="0" w:beforeAutospacing="0" w:after="0" w:afterAutospacing="0" w:line="360" w:lineRule="auto"/>
        <w:jc w:val="both"/>
        <w:rPr>
          <w:color w:val="0E101A"/>
        </w:rPr>
      </w:pPr>
    </w:p>
    <w:p w14:paraId="0E97B82A" w14:textId="46532F8F" w:rsidR="006973D2" w:rsidRDefault="009E6427" w:rsidP="009720BB">
      <w:pPr>
        <w:pStyle w:val="NormalWeb"/>
        <w:spacing w:before="0" w:beforeAutospacing="0" w:after="0" w:afterAutospacing="0" w:line="360" w:lineRule="auto"/>
        <w:jc w:val="both"/>
        <w:rPr>
          <w:b/>
          <w:bCs/>
          <w:color w:val="0E101A"/>
        </w:rPr>
      </w:pPr>
      <w:r>
        <w:rPr>
          <w:color w:val="0E101A"/>
        </w:rPr>
        <w:t xml:space="preserve">The effectiveness of each technique </w:t>
      </w:r>
      <w:r w:rsidR="00F762F0">
        <w:rPr>
          <w:color w:val="0E101A"/>
        </w:rPr>
        <w:t>is</w:t>
      </w:r>
      <w:r>
        <w:rPr>
          <w:color w:val="0E101A"/>
        </w:rPr>
        <w:t xml:space="preserve"> examined and evaluated using a custom web-based program by analyzing the buy and sell signals provided by each technique at </w:t>
      </w:r>
      <w:r w:rsidR="00085455">
        <w:rPr>
          <w:color w:val="0E101A"/>
        </w:rPr>
        <w:t>a</w:t>
      </w:r>
      <w:r>
        <w:rPr>
          <w:color w:val="0E101A"/>
        </w:rPr>
        <w:t xml:space="preserve"> specified time frame.</w:t>
      </w:r>
      <w:r w:rsidR="0052095E">
        <w:rPr>
          <w:color w:val="0E101A"/>
        </w:rPr>
        <w:t xml:space="preserve"> </w:t>
      </w:r>
      <w:r w:rsidR="00D46D11">
        <w:rPr>
          <w:color w:val="0E101A"/>
        </w:rPr>
        <w:t xml:space="preserve">As </w:t>
      </w:r>
      <w:r>
        <w:rPr>
          <w:color w:val="0E101A"/>
        </w:rPr>
        <w:t xml:space="preserve">shown in </w:t>
      </w:r>
      <w:r w:rsidR="00D46D11">
        <w:rPr>
          <w:color w:val="0E101A"/>
        </w:rPr>
        <w:t>Fig.1</w:t>
      </w:r>
      <w:r w:rsidR="0052095E">
        <w:rPr>
          <w:color w:val="0E101A"/>
        </w:rPr>
        <w:t xml:space="preserve"> (</w:t>
      </w:r>
      <w:r w:rsidR="0052095E" w:rsidRPr="00F11A42">
        <w:t>Prasetijo</w:t>
      </w:r>
      <w:r w:rsidR="0052095E">
        <w:rPr>
          <w:color w:val="0E101A"/>
        </w:rPr>
        <w:t xml:space="preserve">, </w:t>
      </w:r>
      <w:r w:rsidR="0052095E" w:rsidRPr="0052095E">
        <w:rPr>
          <w:color w:val="0E101A"/>
        </w:rPr>
        <w:t>Results and Discussions</w:t>
      </w:r>
      <w:r w:rsidR="0052095E">
        <w:rPr>
          <w:color w:val="0E101A"/>
        </w:rPr>
        <w:t>)</w:t>
      </w:r>
      <w:r w:rsidR="00436A4B">
        <w:rPr>
          <w:color w:val="0E101A"/>
        </w:rPr>
        <w:t xml:space="preserve">, </w:t>
      </w:r>
      <w:r w:rsidR="0035735C" w:rsidRPr="0035735C">
        <w:rPr>
          <w:color w:val="0E101A"/>
        </w:rPr>
        <w:t xml:space="preserve">in up-trending stocks, strategy #6 Bollinger Bands only significantly outperforms the other strategies (17.06%), </w:t>
      </w:r>
      <w:r w:rsidR="00747375">
        <w:rPr>
          <w:color w:val="0E101A"/>
        </w:rPr>
        <w:t xml:space="preserve">while </w:t>
      </w:r>
      <w:r w:rsidR="0035735C" w:rsidRPr="0035735C">
        <w:rPr>
          <w:color w:val="0E101A"/>
        </w:rPr>
        <w:t>strategy #</w:t>
      </w:r>
      <w:r w:rsidR="0035735C">
        <w:rPr>
          <w:color w:val="0E101A"/>
        </w:rPr>
        <w:t>7</w:t>
      </w:r>
      <w:r w:rsidR="0035735C" w:rsidRPr="0035735C">
        <w:rPr>
          <w:color w:val="0E101A"/>
        </w:rPr>
        <w:t xml:space="preserve"> </w:t>
      </w:r>
      <w:r w:rsidR="0035735C">
        <w:rPr>
          <w:color w:val="0E101A"/>
        </w:rPr>
        <w:t xml:space="preserve">Parabolic SAR </w:t>
      </w:r>
      <w:r w:rsidR="0035735C" w:rsidRPr="0035735C">
        <w:rPr>
          <w:color w:val="0E101A"/>
        </w:rPr>
        <w:t>performance</w:t>
      </w:r>
      <w:r w:rsidR="0035735C">
        <w:rPr>
          <w:color w:val="0E101A"/>
        </w:rPr>
        <w:t xml:space="preserve"> (-12.73%)</w:t>
      </w:r>
      <w:r w:rsidR="0035735C" w:rsidRPr="0035735C">
        <w:rPr>
          <w:color w:val="0E101A"/>
        </w:rPr>
        <w:t xml:space="preserve"> </w:t>
      </w:r>
      <w:r w:rsidR="0035735C">
        <w:rPr>
          <w:color w:val="0E101A"/>
        </w:rPr>
        <w:t>failed in identifying upward tre</w:t>
      </w:r>
      <w:r w:rsidR="007128DE">
        <w:rPr>
          <w:color w:val="0E101A"/>
        </w:rPr>
        <w:t>n</w:t>
      </w:r>
      <w:r w:rsidR="0035735C">
        <w:rPr>
          <w:color w:val="0E101A"/>
        </w:rPr>
        <w:t>d</w:t>
      </w:r>
      <w:r w:rsidR="007128DE">
        <w:rPr>
          <w:color w:val="0E101A"/>
        </w:rPr>
        <w:t xml:space="preserve">. </w:t>
      </w:r>
      <w:r w:rsidR="007128DE" w:rsidRPr="007128DE">
        <w:rPr>
          <w:color w:val="0E101A"/>
        </w:rPr>
        <w:t>The loss contributed by the Parabolic SAR when the market is down-trending is twofold compared to the other strategies</w:t>
      </w:r>
      <w:r w:rsidR="009C5C9E">
        <w:rPr>
          <w:color w:val="0E101A"/>
        </w:rPr>
        <w:t xml:space="preserve"> and i</w:t>
      </w:r>
      <w:r w:rsidR="009C5C9E" w:rsidRPr="009C5C9E">
        <w:rPr>
          <w:color w:val="0E101A"/>
        </w:rPr>
        <w:t xml:space="preserve">n a sideway trend, The Bollinger Bands strategy contributes a profit of 1.16% while the other </w:t>
      </w:r>
      <w:r w:rsidR="009C5C9E" w:rsidRPr="009C5C9E">
        <w:rPr>
          <w:color w:val="0E101A"/>
        </w:rPr>
        <w:lastRenderedPageBreak/>
        <w:t>show loss. In these three trials the Parabolic SAR consistently produces loss</w:t>
      </w:r>
      <w:r w:rsidR="009C5C9E">
        <w:rPr>
          <w:color w:val="0E101A"/>
        </w:rPr>
        <w:t>.</w:t>
      </w:r>
      <w:r w:rsidR="000D5777">
        <w:rPr>
          <w:color w:val="0E101A"/>
        </w:rPr>
        <w:t xml:space="preserve"> After carefully </w:t>
      </w:r>
      <w:r w:rsidR="00046765">
        <w:rPr>
          <w:color w:val="0E101A"/>
        </w:rPr>
        <w:t xml:space="preserve">studying </w:t>
      </w:r>
      <w:r w:rsidR="000D5777">
        <w:rPr>
          <w:color w:val="0E101A"/>
        </w:rPr>
        <w:t>the effectiveness of Bollinger Bands, we used them to identify overbuy/oversell scenarios</w:t>
      </w:r>
      <w:r w:rsidR="00543DE4">
        <w:rPr>
          <w:color w:val="0E101A"/>
        </w:rPr>
        <w:t>.</w:t>
      </w:r>
      <w:r w:rsidR="000D5777">
        <w:rPr>
          <w:color w:val="0E101A"/>
        </w:rPr>
        <w:t xml:space="preserve"> </w:t>
      </w:r>
    </w:p>
    <w:p w14:paraId="4ABFCE96" w14:textId="77777777" w:rsidR="00D46D11" w:rsidRDefault="00D46D11">
      <w:pPr>
        <w:pStyle w:val="NormalWeb"/>
        <w:spacing w:before="0" w:beforeAutospacing="0" w:after="0" w:afterAutospacing="0" w:line="360" w:lineRule="auto"/>
        <w:rPr>
          <w:b/>
          <w:bCs/>
          <w:color w:val="0E101A"/>
        </w:rPr>
      </w:pPr>
    </w:p>
    <w:p w14:paraId="311BE750" w14:textId="6F5253CC" w:rsidR="00D46D11" w:rsidRDefault="00D46D11">
      <w:pPr>
        <w:pStyle w:val="NormalWeb"/>
        <w:spacing w:before="0" w:beforeAutospacing="0" w:after="0" w:afterAutospacing="0" w:line="360" w:lineRule="auto"/>
        <w:rPr>
          <w:b/>
          <w:bCs/>
          <w:color w:val="0E101A"/>
        </w:rPr>
      </w:pPr>
      <w:r w:rsidRPr="00D46D11">
        <w:rPr>
          <w:b/>
          <w:bCs/>
          <w:noProof/>
          <w:color w:val="0E101A"/>
        </w:rPr>
        <w:drawing>
          <wp:inline distT="0" distB="0" distL="0" distR="0" wp14:anchorId="395F08CC" wp14:editId="43B7700C">
            <wp:extent cx="5943600" cy="2029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29460"/>
                    </a:xfrm>
                    <a:prstGeom prst="rect">
                      <a:avLst/>
                    </a:prstGeom>
                  </pic:spPr>
                </pic:pic>
              </a:graphicData>
            </a:graphic>
          </wp:inline>
        </w:drawing>
      </w:r>
    </w:p>
    <w:p w14:paraId="7C84B55B" w14:textId="4512CD66" w:rsidR="00F11A42" w:rsidRDefault="00D46D11">
      <w:pPr>
        <w:pStyle w:val="NormalWeb"/>
        <w:spacing w:before="0" w:beforeAutospacing="0" w:after="0" w:afterAutospacing="0" w:line="360" w:lineRule="auto"/>
        <w:rPr>
          <w:color w:val="0E101A"/>
        </w:rPr>
      </w:pPr>
      <w:r>
        <w:rPr>
          <w:b/>
          <w:bCs/>
          <w:color w:val="0E101A"/>
        </w:rPr>
        <w:t xml:space="preserve">Fig. 1: </w:t>
      </w:r>
      <w:r>
        <w:rPr>
          <w:color w:val="0E101A"/>
        </w:rPr>
        <w:t xml:space="preserve">Comparison of results </w:t>
      </w:r>
      <w:r w:rsidR="003E7529">
        <w:rPr>
          <w:color w:val="0E101A"/>
        </w:rPr>
        <w:t>ob</w:t>
      </w:r>
      <w:r>
        <w:rPr>
          <w:color w:val="0E101A"/>
        </w:rPr>
        <w:t>tained from both the strategies Bollinger Bands &amp; Parabolic SAR</w:t>
      </w:r>
      <w:r w:rsidR="00235A14">
        <w:rPr>
          <w:color w:val="0E101A"/>
        </w:rPr>
        <w:t xml:space="preserve"> - S</w:t>
      </w:r>
      <w:r w:rsidR="00E50F81">
        <w:rPr>
          <w:color w:val="0E101A"/>
        </w:rPr>
        <w:t>tock up trending scenario.</w:t>
      </w:r>
    </w:p>
    <w:p w14:paraId="2F817ED5" w14:textId="77777777" w:rsidR="00F11A42" w:rsidRPr="00D46D11" w:rsidRDefault="00F11A42">
      <w:pPr>
        <w:pStyle w:val="NormalWeb"/>
        <w:spacing w:before="0" w:beforeAutospacing="0" w:after="0" w:afterAutospacing="0" w:line="360" w:lineRule="auto"/>
        <w:rPr>
          <w:color w:val="0E101A"/>
        </w:rPr>
      </w:pPr>
    </w:p>
    <w:p w14:paraId="5851133C" w14:textId="7819AB4E" w:rsidR="00A71146" w:rsidRDefault="00046765">
      <w:pPr>
        <w:pStyle w:val="NormalWeb"/>
        <w:spacing w:before="0" w:beforeAutospacing="0" w:after="0" w:afterAutospacing="0" w:line="360" w:lineRule="auto"/>
        <w:jc w:val="both"/>
        <w:rPr>
          <w:color w:val="0E101A"/>
        </w:rPr>
      </w:pPr>
      <w:del w:id="8" w:author="Sivateja Tiruvaipati" w:date="2022-08-15T21:21:00Z">
        <w:r w:rsidDel="004A5B1B">
          <w:rPr>
            <w:color w:val="0E101A"/>
          </w:rPr>
          <w:tab/>
        </w:r>
      </w:del>
      <w:r w:rsidR="009E6427">
        <w:rPr>
          <w:color w:val="0E101A"/>
        </w:rPr>
        <w:t xml:space="preserve"> In financial applications such as trading strategies, analytical techniques, or evolutionary algorithms (such as genetic algorithms and genetic programs) are frequent techniques. Choosing the optimal moment to either buy or sell shares in financial markets to maximize profit while minimizing risk is a pressing topic in economic research. The trading rules can be formulated by finding the trading values of </w:t>
      </w:r>
      <w:r w:rsidR="009B1555" w:rsidRPr="009B1555">
        <w:rPr>
          <w:color w:val="0E101A"/>
        </w:rPr>
        <w:t>technical</w:t>
      </w:r>
      <w:r w:rsidR="009B1555">
        <w:rPr>
          <w:rFonts w:ascii="Arial" w:hAnsi="Arial" w:cs="Arial"/>
          <w:color w:val="333333"/>
          <w:sz w:val="27"/>
          <w:szCs w:val="27"/>
          <w:shd w:val="clear" w:color="auto" w:fill="FFFFFF"/>
        </w:rPr>
        <w:t> </w:t>
      </w:r>
      <w:r w:rsidR="009E6427">
        <w:rPr>
          <w:color w:val="0E101A"/>
        </w:rPr>
        <w:t xml:space="preserve">indicators. An instance of a trading rule can be like this, if one technical indicator’s value achieves the setting value, then either buy or sell signal can be generated </w:t>
      </w:r>
      <w:del w:id="9" w:author="Sivateja Tiruvaipati" w:date="2022-08-17T16:30:00Z">
        <w:r w:rsidR="009E6427" w:rsidDel="00F65F28">
          <w:rPr>
            <w:color w:val="0E101A"/>
          </w:rPr>
          <w:delText>and  by</w:delText>
        </w:r>
      </w:del>
      <w:ins w:id="10" w:author="Sivateja Tiruvaipati" w:date="2022-08-17T16:30:00Z">
        <w:r w:rsidR="00F65F28">
          <w:rPr>
            <w:color w:val="0E101A"/>
          </w:rPr>
          <w:t>and by</w:t>
        </w:r>
      </w:ins>
      <w:r w:rsidR="009E6427">
        <w:rPr>
          <w:color w:val="0E101A"/>
        </w:rPr>
        <w:t xml:space="preserve"> combining these trading rules, a trading </w:t>
      </w:r>
      <w:r w:rsidR="00A71146">
        <w:rPr>
          <w:color w:val="0E101A"/>
        </w:rPr>
        <w:t>strategy</w:t>
      </w:r>
      <w:r w:rsidR="009E6427">
        <w:rPr>
          <w:color w:val="0E101A"/>
        </w:rPr>
        <w:t xml:space="preserve"> can be obtained. </w:t>
      </w:r>
    </w:p>
    <w:p w14:paraId="11B86D5A" w14:textId="77777777" w:rsidR="00A71146" w:rsidRDefault="00A71146">
      <w:pPr>
        <w:pStyle w:val="NormalWeb"/>
        <w:spacing w:before="0" w:beforeAutospacing="0" w:after="0" w:afterAutospacing="0" w:line="360" w:lineRule="auto"/>
        <w:jc w:val="both"/>
        <w:rPr>
          <w:color w:val="0E101A"/>
        </w:rPr>
      </w:pPr>
    </w:p>
    <w:p w14:paraId="222098F4" w14:textId="38021BE8" w:rsidR="00F62E5E" w:rsidRDefault="009E6427">
      <w:pPr>
        <w:pStyle w:val="NormalWeb"/>
        <w:spacing w:before="0" w:beforeAutospacing="0" w:after="0" w:afterAutospacing="0" w:line="360" w:lineRule="auto"/>
        <w:jc w:val="both"/>
        <w:rPr>
          <w:color w:val="0E101A"/>
        </w:rPr>
      </w:pPr>
      <w:del w:id="11" w:author="Sivateja Tiruvaipati" w:date="2022-08-17T16:31:00Z">
        <w:r w:rsidDel="004F67F3">
          <w:rPr>
            <w:color w:val="0E101A"/>
          </w:rPr>
          <w:delText xml:space="preserve">In this </w:delText>
        </w:r>
        <w:commentRangeStart w:id="12"/>
        <w:r w:rsidDel="004F67F3">
          <w:rPr>
            <w:color w:val="0E101A"/>
          </w:rPr>
          <w:delText>research</w:delText>
        </w:r>
        <w:commentRangeEnd w:id="12"/>
        <w:r w:rsidR="00046765" w:rsidDel="004F67F3">
          <w:rPr>
            <w:rStyle w:val="CommentReference"/>
          </w:rPr>
          <w:commentReference w:id="12"/>
        </w:r>
        <w:r w:rsidDel="004F67F3">
          <w:rPr>
            <w:color w:val="0E101A"/>
          </w:rPr>
          <w:delText xml:space="preserve">, </w:delText>
        </w:r>
      </w:del>
      <w:r>
        <w:rPr>
          <w:color w:val="0E101A"/>
        </w:rPr>
        <w:t>Chou (</w:t>
      </w:r>
      <w:r w:rsidR="007D4244">
        <w:rPr>
          <w:color w:val="0E101A"/>
        </w:rPr>
        <w:t>2014</w:t>
      </w:r>
      <w:r>
        <w:rPr>
          <w:color w:val="0E101A"/>
        </w:rPr>
        <w:t xml:space="preserve">) proposed a technique for applying to a trading system on the Taiwan stock market. The proposed system makes use of the quantum inspired Tabu search algorithm (QTS) to determine the best combination and quality of stock trading methods and this technique uses a sliding window method to prevent the issue of over-fitting. </w:t>
      </w:r>
      <w:commentRangeStart w:id="13"/>
      <w:del w:id="14" w:author="Sivateja Tiruvaipati" w:date="2022-08-17T16:31:00Z">
        <w:r w:rsidDel="004F67F3">
          <w:rPr>
            <w:color w:val="0E101A"/>
          </w:rPr>
          <w:delText>First</w:delText>
        </w:r>
        <w:commentRangeEnd w:id="13"/>
        <w:r w:rsidR="0062326B" w:rsidDel="004F67F3">
          <w:rPr>
            <w:rStyle w:val="CommentReference"/>
          </w:rPr>
          <w:commentReference w:id="13"/>
        </w:r>
        <w:r w:rsidDel="004F67F3">
          <w:rPr>
            <w:color w:val="0E101A"/>
          </w:rPr>
          <w:delText>ly, i</w:delText>
        </w:r>
      </w:del>
      <w:ins w:id="15" w:author="Sivateja Tiruvaipati" w:date="2022-08-17T16:31:00Z">
        <w:r w:rsidR="004F67F3">
          <w:rPr>
            <w:color w:val="0E101A"/>
          </w:rPr>
          <w:t>I</w:t>
        </w:r>
      </w:ins>
      <w:r>
        <w:rPr>
          <w:color w:val="0E101A"/>
        </w:rPr>
        <w:t xml:space="preserve">n this research, the trading techniques are determined by using technical analysis and this system makes use of technical indicators such as Moving Average Indicators (MAI), Stochastic Indicator (KD), Relative Strength Index (RSI) and Rate of Change (ROC) to generate the buy or sell signals and after this the system uses the </w:t>
      </w:r>
      <w:proofErr w:type="gramStart"/>
      <w:r>
        <w:rPr>
          <w:color w:val="0E101A"/>
        </w:rPr>
        <w:t>quantum-inspired</w:t>
      </w:r>
      <w:proofErr w:type="gramEnd"/>
      <w:r>
        <w:rPr>
          <w:color w:val="0E101A"/>
        </w:rPr>
        <w:t xml:space="preserve"> Tabu search algorithm to find the best and efficient combinations of trading </w:t>
      </w:r>
      <w:r>
        <w:rPr>
          <w:color w:val="0E101A"/>
        </w:rPr>
        <w:lastRenderedPageBreak/>
        <w:t xml:space="preserve">rules and strategies </w:t>
      </w:r>
      <w:r w:rsidR="0062326B">
        <w:rPr>
          <w:color w:val="0E101A"/>
        </w:rPr>
        <w:t>that include</w:t>
      </w:r>
      <w:r>
        <w:rPr>
          <w:color w:val="0E101A"/>
        </w:rPr>
        <w:t xml:space="preserve"> technical indicators.</w:t>
      </w:r>
      <w:r w:rsidR="00FD5434">
        <w:rPr>
          <w:color w:val="0E101A"/>
        </w:rPr>
        <w:t xml:space="preserve"> We used some of the technical indicator</w:t>
      </w:r>
      <w:r w:rsidR="00E71A71">
        <w:rPr>
          <w:color w:val="0E101A"/>
        </w:rPr>
        <w:t>s</w:t>
      </w:r>
      <w:r w:rsidR="00FD5434">
        <w:rPr>
          <w:color w:val="0E101A"/>
        </w:rPr>
        <w:t xml:space="preserve"> such as moving averages to evaluate the efficiency of the outcomes simulated from </w:t>
      </w:r>
      <w:r w:rsidR="0062326B">
        <w:rPr>
          <w:color w:val="0E101A"/>
        </w:rPr>
        <w:t xml:space="preserve">the </w:t>
      </w:r>
      <w:r w:rsidR="00FD5434">
        <w:rPr>
          <w:color w:val="0E101A"/>
        </w:rPr>
        <w:t>LSTM Model.</w:t>
      </w:r>
    </w:p>
    <w:p w14:paraId="2D571CF8" w14:textId="0D5B43FD" w:rsidR="00FD5434" w:rsidRDefault="00FD5434">
      <w:pPr>
        <w:pStyle w:val="NormalWeb"/>
        <w:spacing w:before="0" w:beforeAutospacing="0" w:after="0" w:afterAutospacing="0" w:line="360" w:lineRule="auto"/>
        <w:jc w:val="both"/>
        <w:rPr>
          <w:color w:val="0E101A"/>
        </w:rPr>
      </w:pPr>
    </w:p>
    <w:p w14:paraId="57987BF7" w14:textId="6FD55F0D" w:rsidR="00F62E5E" w:rsidRDefault="0062326B">
      <w:pPr>
        <w:pStyle w:val="NormalWeb"/>
        <w:spacing w:before="0" w:beforeAutospacing="0" w:after="0" w:afterAutospacing="0" w:line="360" w:lineRule="auto"/>
        <w:jc w:val="both"/>
        <w:rPr>
          <w:b/>
          <w:bCs/>
          <w:color w:val="0E101A"/>
        </w:rPr>
      </w:pPr>
      <w:r>
        <w:rPr>
          <w:b/>
          <w:bCs/>
          <w:color w:val="0E101A"/>
        </w:rPr>
        <w:t>METHODOLOGY</w:t>
      </w:r>
    </w:p>
    <w:p w14:paraId="040552A7" w14:textId="77777777" w:rsidR="00F62E5E" w:rsidRDefault="00F62E5E" w:rsidP="00377326">
      <w:pPr>
        <w:pStyle w:val="NormalWeb"/>
        <w:spacing w:before="0" w:beforeAutospacing="0" w:after="0" w:afterAutospacing="0" w:line="360" w:lineRule="auto"/>
        <w:jc w:val="both"/>
        <w:rPr>
          <w:b/>
          <w:bCs/>
          <w:color w:val="0E101A"/>
        </w:rPr>
      </w:pPr>
    </w:p>
    <w:p w14:paraId="5B4077C7" w14:textId="35BE7B4E" w:rsidR="00F62E5E" w:rsidRDefault="009E6427" w:rsidP="00377326">
      <w:pPr>
        <w:pStyle w:val="NormalWeb"/>
        <w:spacing w:before="0" w:beforeAutospacing="0" w:after="0" w:afterAutospacing="0" w:line="360" w:lineRule="auto"/>
        <w:jc w:val="both"/>
        <w:rPr>
          <w:color w:val="0E101A"/>
        </w:rPr>
      </w:pPr>
      <w:r>
        <w:rPr>
          <w:color w:val="0E101A"/>
        </w:rPr>
        <w:t xml:space="preserve">     We recommend the stocks to the users by analyzing the historical price data of a given stock. </w:t>
      </w:r>
      <w:r w:rsidR="005743A8">
        <w:rPr>
          <w:color w:val="0E101A"/>
        </w:rPr>
        <w:t xml:space="preserve">We used </w:t>
      </w:r>
      <w:r w:rsidR="0062326B">
        <w:rPr>
          <w:color w:val="0E101A"/>
        </w:rPr>
        <w:t xml:space="preserve">a </w:t>
      </w:r>
      <w:r w:rsidR="005743A8">
        <w:rPr>
          <w:color w:val="0E101A"/>
        </w:rPr>
        <w:t xml:space="preserve">LSTM Neural Network to build the </w:t>
      </w:r>
      <w:r w:rsidR="00A76FF1">
        <w:rPr>
          <w:color w:val="0E101A"/>
        </w:rPr>
        <w:t xml:space="preserve">time-series forecast model. </w:t>
      </w:r>
      <w:r>
        <w:rPr>
          <w:color w:val="0E101A"/>
        </w:rPr>
        <w:t xml:space="preserve">We </w:t>
      </w:r>
      <w:r w:rsidR="00377326">
        <w:rPr>
          <w:color w:val="0E101A"/>
        </w:rPr>
        <w:t xml:space="preserve">also </w:t>
      </w:r>
      <w:r>
        <w:rPr>
          <w:color w:val="0E101A"/>
        </w:rPr>
        <w:t xml:space="preserve">used </w:t>
      </w:r>
      <w:del w:id="16" w:author="Sivateja Tiruvaipati" w:date="2022-08-17T16:32:00Z">
        <w:r w:rsidDel="00377326">
          <w:rPr>
            <w:color w:val="0E101A"/>
          </w:rPr>
          <w:delText xml:space="preserve">the </w:delText>
        </w:r>
      </w:del>
      <w:ins w:id="17" w:author="Sivateja Tiruvaipati" w:date="2022-08-17T16:32:00Z">
        <w:r w:rsidR="00377326">
          <w:rPr>
            <w:color w:val="0E101A"/>
          </w:rPr>
          <w:t xml:space="preserve">various </w:t>
        </w:r>
      </w:ins>
      <w:r w:rsidR="00EE7AE4">
        <w:rPr>
          <w:color w:val="0E101A"/>
        </w:rPr>
        <w:t>technical indicators</w:t>
      </w:r>
      <w:r>
        <w:rPr>
          <w:color w:val="0E101A"/>
        </w:rPr>
        <w:t xml:space="preserve"> </w:t>
      </w:r>
      <w:r w:rsidR="00EE7AE4">
        <w:rPr>
          <w:color w:val="0E101A"/>
        </w:rPr>
        <w:t>such as</w:t>
      </w:r>
      <w:r>
        <w:rPr>
          <w:color w:val="0E101A"/>
        </w:rPr>
        <w:t xml:space="preserve"> Simple Moving Average</w:t>
      </w:r>
      <w:ins w:id="18" w:author="Sivateja Tiruvaipati" w:date="2022-08-17T16:33:00Z">
        <w:r w:rsidR="00377326">
          <w:rPr>
            <w:color w:val="0E101A"/>
          </w:rPr>
          <w:t xml:space="preserve"> </w:t>
        </w:r>
      </w:ins>
      <w:del w:id="19" w:author="Sivateja Tiruvaipati" w:date="2022-08-17T16:33:00Z">
        <w:r w:rsidDel="00377326">
          <w:rPr>
            <w:color w:val="0E101A"/>
          </w:rPr>
          <w:delText xml:space="preserve"> </w:delText>
        </w:r>
      </w:del>
      <w:r>
        <w:rPr>
          <w:color w:val="0E101A"/>
        </w:rPr>
        <w:t>(SMA), Moving Average Convergence</w:t>
      </w:r>
      <w:r w:rsidR="00EE7AE4">
        <w:rPr>
          <w:color w:val="0E101A"/>
        </w:rPr>
        <w:t>/</w:t>
      </w:r>
      <w:r>
        <w:rPr>
          <w:color w:val="0E101A"/>
        </w:rPr>
        <w:t>Divergence (MACD) and Bollinger Bands (BB) to generate buy or sell signals for stocks</w:t>
      </w:r>
      <w:r w:rsidR="00A76FF1">
        <w:rPr>
          <w:color w:val="0E101A"/>
        </w:rPr>
        <w:t>. The outcome</w:t>
      </w:r>
      <w:r w:rsidR="000E7C94">
        <w:rPr>
          <w:color w:val="0E101A"/>
        </w:rPr>
        <w:t>s</w:t>
      </w:r>
      <w:ins w:id="20" w:author="Sivateja Tiruvaipati" w:date="2022-08-17T16:33:00Z">
        <w:r w:rsidR="00595E0F">
          <w:rPr>
            <w:color w:val="0E101A"/>
          </w:rPr>
          <w:t xml:space="preserve"> (Predicted Stock Prices)</w:t>
        </w:r>
      </w:ins>
      <w:r w:rsidR="00A76FF1">
        <w:rPr>
          <w:color w:val="0E101A"/>
        </w:rPr>
        <w:t xml:space="preserve"> of the LSTM model will be </w:t>
      </w:r>
      <w:del w:id="21" w:author="Sivateja Tiruvaipati" w:date="2022-08-17T16:33:00Z">
        <w:r w:rsidR="00A76FF1" w:rsidDel="00595E0F">
          <w:rPr>
            <w:color w:val="0E101A"/>
          </w:rPr>
          <w:delText xml:space="preserve">validated </w:delText>
        </w:r>
      </w:del>
      <w:ins w:id="22" w:author="Sivateja Tiruvaipati" w:date="2022-08-17T16:33:00Z">
        <w:r w:rsidR="00595E0F">
          <w:rPr>
            <w:color w:val="0E101A"/>
          </w:rPr>
          <w:t xml:space="preserve">compared </w:t>
        </w:r>
      </w:ins>
      <w:r w:rsidR="00A76FF1">
        <w:rPr>
          <w:color w:val="0E101A"/>
        </w:rPr>
        <w:t xml:space="preserve">against the trend signals received from technical indicators to </w:t>
      </w:r>
      <w:ins w:id="23" w:author="Sivateja Tiruvaipati" w:date="2022-08-17T16:34:00Z">
        <w:r w:rsidR="00595E0F">
          <w:rPr>
            <w:color w:val="0E101A"/>
          </w:rPr>
          <w:t>make sure how the trend is progressing which help</w:t>
        </w:r>
      </w:ins>
      <w:ins w:id="24" w:author="Sivateja Tiruvaipati" w:date="2022-08-17T16:35:00Z">
        <w:r w:rsidR="00595E0F">
          <w:rPr>
            <w:color w:val="0E101A"/>
          </w:rPr>
          <w:t xml:space="preserve">s users to make profitable decisions. </w:t>
        </w:r>
      </w:ins>
      <w:del w:id="25" w:author="Sivateja Tiruvaipati" w:date="2022-08-17T16:34:00Z">
        <w:r w:rsidR="00A76FF1" w:rsidDel="00595E0F">
          <w:rPr>
            <w:color w:val="0E101A"/>
          </w:rPr>
          <w:delText xml:space="preserve">enable intuitive understanding of the stock performance to the end user. </w:delText>
        </w:r>
      </w:del>
    </w:p>
    <w:p w14:paraId="7B5A3C23" w14:textId="4FC20333" w:rsidR="00887534" w:rsidRDefault="00887534">
      <w:pPr>
        <w:pStyle w:val="NormalWeb"/>
        <w:spacing w:before="0" w:beforeAutospacing="0" w:after="0" w:afterAutospacing="0" w:line="360" w:lineRule="auto"/>
        <w:jc w:val="both"/>
        <w:rPr>
          <w:color w:val="0E101A"/>
        </w:rPr>
      </w:pPr>
    </w:p>
    <w:p w14:paraId="2D7BC54E" w14:textId="4ACC4091" w:rsidR="00887534" w:rsidRDefault="00887534" w:rsidP="00887534">
      <w:pPr>
        <w:shd w:val="clear" w:color="auto" w:fill="FFFFFF"/>
        <w:spacing w:line="360" w:lineRule="auto"/>
        <w:jc w:val="both"/>
        <w:rPr>
          <w:b/>
          <w:bCs/>
          <w:color w:val="202124"/>
        </w:rPr>
      </w:pPr>
      <w:r>
        <w:rPr>
          <w:b/>
          <w:bCs/>
          <w:color w:val="202124"/>
        </w:rPr>
        <w:t>Autoregressive Integrated Moving Average (ARIMA)</w:t>
      </w:r>
    </w:p>
    <w:p w14:paraId="18D5E7B3" w14:textId="77777777" w:rsidR="00887534" w:rsidRDefault="00887534" w:rsidP="00887534">
      <w:pPr>
        <w:shd w:val="clear" w:color="auto" w:fill="FFFFFF"/>
        <w:spacing w:line="360" w:lineRule="auto"/>
        <w:jc w:val="both"/>
        <w:rPr>
          <w:b/>
          <w:bCs/>
          <w:color w:val="202124"/>
        </w:rPr>
      </w:pPr>
    </w:p>
    <w:p w14:paraId="004D1E8D" w14:textId="26EF999C" w:rsidR="00887534" w:rsidRDefault="00887534" w:rsidP="00887534">
      <w:pPr>
        <w:shd w:val="clear" w:color="auto" w:fill="FFFFFF"/>
        <w:spacing w:line="360" w:lineRule="auto"/>
        <w:ind w:firstLine="720"/>
        <w:jc w:val="both"/>
        <w:rPr>
          <w:color w:val="202124"/>
        </w:rPr>
      </w:pPr>
      <w:r>
        <w:rPr>
          <w:color w:val="202124"/>
        </w:rPr>
        <w:t xml:space="preserve">ARIMA stands for Autoregressive Integrated Moving Average. This acronym is descriptive, capturing the key aspects of the model itself. They are ‘AR’ Autoregression, ‘I’ Integrated, </w:t>
      </w:r>
      <w:r w:rsidR="0062326B">
        <w:rPr>
          <w:color w:val="202124"/>
        </w:rPr>
        <w:t xml:space="preserve">and </w:t>
      </w:r>
      <w:r>
        <w:rPr>
          <w:color w:val="202124"/>
        </w:rPr>
        <w:t xml:space="preserve">‘MA’ Moving Average. Each of these components are explicitly specified in the model as a parameter. The standard notation is ARIMA (p, d, q). </w:t>
      </w:r>
    </w:p>
    <w:p w14:paraId="2999B934" w14:textId="77777777" w:rsidR="00887534" w:rsidRDefault="00887534" w:rsidP="00887534">
      <w:pPr>
        <w:shd w:val="clear" w:color="auto" w:fill="FFFFFF"/>
        <w:spacing w:line="360" w:lineRule="auto"/>
        <w:jc w:val="both"/>
        <w:rPr>
          <w:color w:val="202124"/>
        </w:rPr>
      </w:pPr>
      <w:r>
        <w:rPr>
          <w:color w:val="202124"/>
        </w:rPr>
        <w:t>The parameters of the ARIMA model are defined as follows:</w:t>
      </w:r>
    </w:p>
    <w:p w14:paraId="0962B94A" w14:textId="24BAB144" w:rsidR="00887534" w:rsidRPr="00F93E75" w:rsidRDefault="00887534" w:rsidP="00F93E75">
      <w:pPr>
        <w:pStyle w:val="ListParagraph"/>
        <w:numPr>
          <w:ilvl w:val="0"/>
          <w:numId w:val="3"/>
        </w:numPr>
        <w:shd w:val="clear" w:color="auto" w:fill="FFFFFF"/>
        <w:spacing w:line="360" w:lineRule="auto"/>
        <w:jc w:val="both"/>
        <w:rPr>
          <w:color w:val="202124"/>
        </w:rPr>
      </w:pPr>
      <w:r w:rsidRPr="00C3734B">
        <w:rPr>
          <w:color w:val="202124"/>
        </w:rPr>
        <w:t>p</w:t>
      </w:r>
      <w:r w:rsidR="0062326B">
        <w:rPr>
          <w:color w:val="202124"/>
        </w:rPr>
        <w:t>.</w:t>
      </w:r>
      <w:r w:rsidR="0062326B" w:rsidRPr="00F93E75">
        <w:rPr>
          <w:color w:val="202124"/>
        </w:rPr>
        <w:t xml:space="preserve"> </w:t>
      </w:r>
      <w:r w:rsidRPr="00F93E75">
        <w:rPr>
          <w:color w:val="202124"/>
        </w:rPr>
        <w:t>The number of lag observations included in the model, also called the lag order.</w:t>
      </w:r>
    </w:p>
    <w:p w14:paraId="2B6B12FE" w14:textId="077EB14D" w:rsidR="00887534" w:rsidRPr="00C3734B" w:rsidRDefault="00887534" w:rsidP="00F93E75">
      <w:pPr>
        <w:pStyle w:val="ListParagraph"/>
        <w:numPr>
          <w:ilvl w:val="0"/>
          <w:numId w:val="3"/>
        </w:numPr>
        <w:shd w:val="clear" w:color="auto" w:fill="FFFFFF"/>
        <w:spacing w:line="360" w:lineRule="auto"/>
        <w:jc w:val="both"/>
        <w:rPr>
          <w:color w:val="202124"/>
        </w:rPr>
      </w:pPr>
      <w:r w:rsidRPr="00F93E75">
        <w:rPr>
          <w:color w:val="202124"/>
        </w:rPr>
        <w:t>d</w:t>
      </w:r>
      <w:r w:rsidR="0062326B">
        <w:rPr>
          <w:color w:val="202124"/>
        </w:rPr>
        <w:t>.</w:t>
      </w:r>
      <w:r w:rsidR="0062326B" w:rsidRPr="00C3734B">
        <w:rPr>
          <w:color w:val="202124"/>
        </w:rPr>
        <w:t xml:space="preserve"> </w:t>
      </w:r>
      <w:r w:rsidRPr="00C3734B">
        <w:rPr>
          <w:color w:val="202124"/>
        </w:rPr>
        <w:t>The number of times that the raw observations are differenced, also called the degree of differencing.</w:t>
      </w:r>
    </w:p>
    <w:p w14:paraId="6101985D" w14:textId="130AB437" w:rsidR="00887534" w:rsidRPr="0062326B" w:rsidRDefault="00887534" w:rsidP="00F93E75">
      <w:pPr>
        <w:pStyle w:val="ListParagraph"/>
        <w:numPr>
          <w:ilvl w:val="0"/>
          <w:numId w:val="3"/>
        </w:numPr>
        <w:shd w:val="clear" w:color="auto" w:fill="FFFFFF"/>
        <w:spacing w:line="360" w:lineRule="auto"/>
        <w:jc w:val="both"/>
        <w:rPr>
          <w:b/>
          <w:bCs/>
          <w:color w:val="0E101A"/>
        </w:rPr>
      </w:pPr>
      <w:r w:rsidRPr="00C3734B">
        <w:rPr>
          <w:color w:val="202124"/>
        </w:rPr>
        <w:t>q</w:t>
      </w:r>
      <w:r w:rsidR="0062326B">
        <w:rPr>
          <w:color w:val="202124"/>
        </w:rPr>
        <w:t>.</w:t>
      </w:r>
      <w:r w:rsidR="0062326B" w:rsidRPr="00C3734B">
        <w:rPr>
          <w:color w:val="202124"/>
        </w:rPr>
        <w:t xml:space="preserve"> </w:t>
      </w:r>
      <w:r w:rsidRPr="00C3734B">
        <w:rPr>
          <w:color w:val="202124"/>
        </w:rPr>
        <w:t>The size of the moving average window, also called the order of moving average.</w:t>
      </w:r>
    </w:p>
    <w:p w14:paraId="58AFAED0" w14:textId="77777777" w:rsidR="00BF773B" w:rsidRDefault="00BF773B" w:rsidP="00887534">
      <w:pPr>
        <w:shd w:val="clear" w:color="auto" w:fill="FFFFFF"/>
        <w:spacing w:line="360" w:lineRule="auto"/>
        <w:jc w:val="both"/>
        <w:rPr>
          <w:b/>
          <w:bCs/>
          <w:color w:val="202124"/>
        </w:rPr>
      </w:pPr>
    </w:p>
    <w:p w14:paraId="58E1745B" w14:textId="77777777" w:rsidR="00C3734B" w:rsidRDefault="00C3734B" w:rsidP="00887534">
      <w:pPr>
        <w:shd w:val="clear" w:color="auto" w:fill="FFFFFF"/>
        <w:spacing w:line="360" w:lineRule="auto"/>
        <w:jc w:val="both"/>
        <w:rPr>
          <w:b/>
          <w:bCs/>
          <w:color w:val="202124"/>
        </w:rPr>
      </w:pPr>
    </w:p>
    <w:p w14:paraId="5AD44EB4" w14:textId="77777777" w:rsidR="00C3734B" w:rsidRDefault="00C3734B" w:rsidP="00887534">
      <w:pPr>
        <w:shd w:val="clear" w:color="auto" w:fill="FFFFFF"/>
        <w:spacing w:line="360" w:lineRule="auto"/>
        <w:jc w:val="both"/>
        <w:rPr>
          <w:b/>
          <w:bCs/>
          <w:color w:val="202124"/>
        </w:rPr>
      </w:pPr>
    </w:p>
    <w:p w14:paraId="57A08363" w14:textId="77777777" w:rsidR="00B33255" w:rsidRDefault="00B33255" w:rsidP="00887534">
      <w:pPr>
        <w:shd w:val="clear" w:color="auto" w:fill="FFFFFF"/>
        <w:spacing w:line="360" w:lineRule="auto"/>
        <w:jc w:val="both"/>
        <w:rPr>
          <w:ins w:id="26" w:author="Sivateja Tiruvaipati" w:date="2022-08-15T21:50:00Z"/>
          <w:b/>
          <w:bCs/>
          <w:color w:val="202124"/>
        </w:rPr>
      </w:pPr>
    </w:p>
    <w:p w14:paraId="28EBFF47" w14:textId="77777777" w:rsidR="00B94A62" w:rsidRDefault="00B94A62" w:rsidP="00887534">
      <w:pPr>
        <w:shd w:val="clear" w:color="auto" w:fill="FFFFFF"/>
        <w:spacing w:line="360" w:lineRule="auto"/>
        <w:jc w:val="both"/>
        <w:rPr>
          <w:ins w:id="27" w:author="Sivateja Tiruvaipati" w:date="2022-08-17T16:36:00Z"/>
          <w:b/>
          <w:bCs/>
          <w:color w:val="202124"/>
        </w:rPr>
      </w:pPr>
    </w:p>
    <w:p w14:paraId="1611CA1F" w14:textId="77777777" w:rsidR="00B94A62" w:rsidRDefault="00B94A62" w:rsidP="00887534">
      <w:pPr>
        <w:shd w:val="clear" w:color="auto" w:fill="FFFFFF"/>
        <w:spacing w:line="360" w:lineRule="auto"/>
        <w:jc w:val="both"/>
        <w:rPr>
          <w:ins w:id="28" w:author="Sivateja Tiruvaipati" w:date="2022-08-17T16:36:00Z"/>
          <w:b/>
          <w:bCs/>
          <w:color w:val="202124"/>
        </w:rPr>
      </w:pPr>
    </w:p>
    <w:p w14:paraId="3A0C3087" w14:textId="77777777" w:rsidR="00B94A62" w:rsidRDefault="00B94A62" w:rsidP="00887534">
      <w:pPr>
        <w:shd w:val="clear" w:color="auto" w:fill="FFFFFF"/>
        <w:spacing w:line="360" w:lineRule="auto"/>
        <w:jc w:val="both"/>
        <w:rPr>
          <w:ins w:id="29" w:author="Sivateja Tiruvaipati" w:date="2022-08-17T16:36:00Z"/>
          <w:b/>
          <w:bCs/>
          <w:color w:val="202124"/>
        </w:rPr>
      </w:pPr>
    </w:p>
    <w:p w14:paraId="61267C84" w14:textId="2A6D3161" w:rsidR="00887534" w:rsidRDefault="00887534" w:rsidP="00887534">
      <w:pPr>
        <w:shd w:val="clear" w:color="auto" w:fill="FFFFFF"/>
        <w:spacing w:line="360" w:lineRule="auto"/>
        <w:jc w:val="both"/>
        <w:rPr>
          <w:color w:val="202124"/>
        </w:rPr>
      </w:pPr>
      <w:r>
        <w:rPr>
          <w:b/>
          <w:bCs/>
          <w:color w:val="202124"/>
        </w:rPr>
        <w:lastRenderedPageBreak/>
        <w:t>Long Short-Term Memory (LSTM)</w:t>
      </w:r>
    </w:p>
    <w:p w14:paraId="1C83C087" w14:textId="77777777" w:rsidR="00887534" w:rsidRDefault="00887534" w:rsidP="00887534">
      <w:pPr>
        <w:shd w:val="clear" w:color="auto" w:fill="FFFFFF"/>
        <w:spacing w:line="360" w:lineRule="auto"/>
        <w:jc w:val="both"/>
        <w:rPr>
          <w:b/>
          <w:bCs/>
          <w:color w:val="202124"/>
        </w:rPr>
      </w:pPr>
    </w:p>
    <w:p w14:paraId="057DB617" w14:textId="734771B1" w:rsidR="00887534" w:rsidRDefault="00887534" w:rsidP="00887534">
      <w:pPr>
        <w:shd w:val="clear" w:color="auto" w:fill="FFFFFF"/>
        <w:spacing w:line="360" w:lineRule="auto"/>
        <w:jc w:val="both"/>
        <w:rPr>
          <w:color w:val="202124"/>
        </w:rPr>
      </w:pPr>
      <w:r>
        <w:rPr>
          <w:color w:val="202124"/>
        </w:rPr>
        <w:t xml:space="preserve">     </w:t>
      </w:r>
      <w:r w:rsidR="00250726" w:rsidRPr="00250726">
        <w:rPr>
          <w:color w:val="202124"/>
        </w:rPr>
        <w:t xml:space="preserve">Long Short-Term Memory (LSTM) </w:t>
      </w:r>
      <w:r w:rsidR="00250726">
        <w:rPr>
          <w:color w:val="202124"/>
        </w:rPr>
        <w:t>Neural N</w:t>
      </w:r>
      <w:r w:rsidR="00250726" w:rsidRPr="00250726">
        <w:rPr>
          <w:color w:val="202124"/>
        </w:rPr>
        <w:t>etworks are a type of recurrent neural network capable of learning order dependence in sequence prediction problems.</w:t>
      </w:r>
      <w:r w:rsidR="00250726">
        <w:rPr>
          <w:color w:val="202124"/>
        </w:rPr>
        <w:t xml:space="preserve"> </w:t>
      </w:r>
      <w:r>
        <w:rPr>
          <w:color w:val="202124"/>
        </w:rPr>
        <w:t xml:space="preserve">The Long Short-Term Memory improves the long-term memory performance by allowing for learning of various features and additional parameters and this makes the LSTM highly powerful and reliable to predict and forecast especially when there is a long-term trend in the data. </w:t>
      </w:r>
    </w:p>
    <w:p w14:paraId="53400673" w14:textId="77777777" w:rsidR="00F62E5E" w:rsidRDefault="00F62E5E">
      <w:pPr>
        <w:pStyle w:val="NormalWeb"/>
        <w:spacing w:before="0" w:beforeAutospacing="0" w:after="0" w:afterAutospacing="0" w:line="360" w:lineRule="auto"/>
        <w:jc w:val="both"/>
        <w:rPr>
          <w:b/>
          <w:bCs/>
          <w:color w:val="0E101A"/>
        </w:rPr>
      </w:pPr>
    </w:p>
    <w:p w14:paraId="5A445EF7" w14:textId="77777777" w:rsidR="00F62E5E" w:rsidRDefault="009E6427">
      <w:pPr>
        <w:pStyle w:val="NormalWeb"/>
        <w:spacing w:before="0" w:beforeAutospacing="0" w:after="0" w:afterAutospacing="0" w:line="360" w:lineRule="auto"/>
        <w:jc w:val="both"/>
        <w:rPr>
          <w:b/>
          <w:bCs/>
          <w:color w:val="0E101A"/>
        </w:rPr>
      </w:pPr>
      <w:r>
        <w:rPr>
          <w:b/>
          <w:bCs/>
          <w:color w:val="0E101A"/>
        </w:rPr>
        <w:t>Simple Moving Average</w:t>
      </w:r>
    </w:p>
    <w:p w14:paraId="0BFC06DF" w14:textId="77777777" w:rsidR="00F62E5E" w:rsidRDefault="00F62E5E">
      <w:pPr>
        <w:pStyle w:val="NormalWeb"/>
        <w:spacing w:before="0" w:beforeAutospacing="0" w:after="0" w:afterAutospacing="0" w:line="360" w:lineRule="auto"/>
        <w:jc w:val="both"/>
        <w:rPr>
          <w:b/>
          <w:bCs/>
          <w:color w:val="0E101A"/>
        </w:rPr>
      </w:pPr>
    </w:p>
    <w:p w14:paraId="5EA04405" w14:textId="1C0E61EF" w:rsidR="00F62E5E" w:rsidRDefault="009E6427">
      <w:pPr>
        <w:pStyle w:val="NormalWeb"/>
        <w:spacing w:before="0" w:beforeAutospacing="0" w:after="0" w:afterAutospacing="0" w:line="360" w:lineRule="auto"/>
        <w:jc w:val="both"/>
        <w:rPr>
          <w:color w:val="0E101A"/>
        </w:rPr>
      </w:pPr>
      <w:r>
        <w:rPr>
          <w:color w:val="0E101A"/>
        </w:rPr>
        <w:t xml:space="preserve">     While using the strategy of Simple Moving Averages, to flatten the pattern and portray the broad direction of the trend flow, we compute an average of the closing prices of the stocks for a fixed time. We have two simple moving averages; one simple moving average is for short period of time (30 days) and the other simple moving average is for long period of time (100 days). We have created two lists called ‘</w:t>
      </w:r>
      <w:proofErr w:type="spellStart"/>
      <w:r>
        <w:rPr>
          <w:color w:val="0E101A"/>
        </w:rPr>
        <w:t>signalBuy</w:t>
      </w:r>
      <w:proofErr w:type="spellEnd"/>
      <w:r>
        <w:rPr>
          <w:color w:val="0E101A"/>
        </w:rPr>
        <w:t>,’ ‘</w:t>
      </w:r>
      <w:proofErr w:type="spellStart"/>
      <w:r>
        <w:rPr>
          <w:color w:val="0E101A"/>
        </w:rPr>
        <w:t>signalSell</w:t>
      </w:r>
      <w:proofErr w:type="spellEnd"/>
      <w:r>
        <w:rPr>
          <w:b/>
          <w:bCs/>
          <w:color w:val="0E101A"/>
        </w:rPr>
        <w:t>’</w:t>
      </w:r>
      <w:r>
        <w:rPr>
          <w:color w:val="0E101A"/>
        </w:rPr>
        <w:t xml:space="preserve"> and a function to generate the buy or sell signals to recommend stocks for users. The buy signal is generated when the short simple moving average is more than the long simple moving average and a sell signal is generated when the long simple moving average is greater than the short simple moving average. Whenever a buy signal is generated, the closing price of the stock is appended to the list, and we also created a variable called position which assures that the user takes opposite trade after the preceding stock. If the preceding trade </w:t>
      </w:r>
      <w:proofErr w:type="gramStart"/>
      <w:r>
        <w:rPr>
          <w:color w:val="0E101A"/>
        </w:rPr>
        <w:t xml:space="preserve">is  </w:t>
      </w:r>
      <w:r w:rsidR="004B65F9">
        <w:rPr>
          <w:color w:val="0E101A"/>
        </w:rPr>
        <w:t>‘</w:t>
      </w:r>
      <w:proofErr w:type="gramEnd"/>
      <w:r>
        <w:rPr>
          <w:color w:val="0E101A"/>
        </w:rPr>
        <w:t>buy</w:t>
      </w:r>
      <w:r w:rsidR="004B65F9">
        <w:rPr>
          <w:color w:val="0E101A"/>
        </w:rPr>
        <w:t>’</w:t>
      </w:r>
      <w:r>
        <w:rPr>
          <w:color w:val="0E101A"/>
        </w:rPr>
        <w:t xml:space="preserve">, then the succeeding trade will be </w:t>
      </w:r>
      <w:r w:rsidR="004B65F9">
        <w:rPr>
          <w:color w:val="0E101A"/>
        </w:rPr>
        <w:t>‘</w:t>
      </w:r>
      <w:r>
        <w:rPr>
          <w:color w:val="0E101A"/>
        </w:rPr>
        <w:t>sell</w:t>
      </w:r>
      <w:r w:rsidR="004B65F9">
        <w:rPr>
          <w:color w:val="0E101A"/>
        </w:rPr>
        <w:t>’</w:t>
      </w:r>
      <w:r>
        <w:rPr>
          <w:color w:val="0E101A"/>
        </w:rPr>
        <w:t xml:space="preserve"> only because the position is set to true.</w:t>
      </w:r>
    </w:p>
    <w:p w14:paraId="190FB400" w14:textId="222902A6" w:rsidR="00C415F5" w:rsidRDefault="00A767CF">
      <w:pPr>
        <w:pStyle w:val="NormalWeb"/>
        <w:spacing w:before="0" w:beforeAutospacing="0" w:after="0" w:afterAutospacing="0" w:line="360" w:lineRule="auto"/>
        <w:jc w:val="both"/>
        <w:rPr>
          <w:ins w:id="30" w:author="Sivateja Tiruvaipati" w:date="2022-08-15T21:58:00Z"/>
          <w:color w:val="0E101A"/>
        </w:rPr>
      </w:pPr>
      <w:r w:rsidRPr="00A767CF">
        <w:rPr>
          <w:color w:val="0E101A"/>
        </w:rPr>
        <w:t xml:space="preserve">This </w:t>
      </w:r>
      <w:r w:rsidR="00BF28B4">
        <w:rPr>
          <w:color w:val="0E101A"/>
        </w:rPr>
        <w:t>i</w:t>
      </w:r>
      <w:r w:rsidR="00BF28B4" w:rsidRPr="00A767CF">
        <w:rPr>
          <w:color w:val="0E101A"/>
        </w:rPr>
        <w:t xml:space="preserve">ndicator </w:t>
      </w:r>
      <w:r w:rsidR="00BF28B4">
        <w:rPr>
          <w:color w:val="0E101A"/>
        </w:rPr>
        <w:t>captures</w:t>
      </w:r>
      <w:r w:rsidRPr="00A767CF">
        <w:rPr>
          <w:color w:val="0E101A"/>
        </w:rPr>
        <w:t xml:space="preserve"> long-term trends with which a decision can be made whether to </w:t>
      </w:r>
      <w:r w:rsidR="00BF28B4">
        <w:rPr>
          <w:color w:val="0E101A"/>
        </w:rPr>
        <w:t>‘b</w:t>
      </w:r>
      <w:r w:rsidR="00BF28B4" w:rsidRPr="00A767CF">
        <w:rPr>
          <w:color w:val="0E101A"/>
        </w:rPr>
        <w:t>uy</w:t>
      </w:r>
      <w:r w:rsidRPr="00A767CF">
        <w:rPr>
          <w:color w:val="0E101A"/>
        </w:rPr>
        <w:t>,</w:t>
      </w:r>
      <w:r w:rsidR="00BF28B4">
        <w:rPr>
          <w:color w:val="0E101A"/>
        </w:rPr>
        <w:t>’</w:t>
      </w:r>
      <w:r w:rsidRPr="00A767CF">
        <w:rPr>
          <w:color w:val="0E101A"/>
        </w:rPr>
        <w:t xml:space="preserve"> </w:t>
      </w:r>
      <w:r w:rsidR="00BF28B4">
        <w:rPr>
          <w:color w:val="0E101A"/>
        </w:rPr>
        <w:t>‘s</w:t>
      </w:r>
      <w:r w:rsidR="00BF28B4" w:rsidRPr="00A767CF">
        <w:rPr>
          <w:color w:val="0E101A"/>
        </w:rPr>
        <w:t>ell</w:t>
      </w:r>
      <w:r w:rsidR="00BF28B4">
        <w:rPr>
          <w:color w:val="0E101A"/>
        </w:rPr>
        <w:t>,’</w:t>
      </w:r>
      <w:r w:rsidR="00BF28B4" w:rsidRPr="00A767CF">
        <w:rPr>
          <w:color w:val="0E101A"/>
        </w:rPr>
        <w:t xml:space="preserve"> </w:t>
      </w:r>
      <w:r w:rsidRPr="00A767CF">
        <w:rPr>
          <w:color w:val="0E101A"/>
        </w:rPr>
        <w:t xml:space="preserve">or </w:t>
      </w:r>
      <w:r w:rsidR="00BF28B4">
        <w:rPr>
          <w:color w:val="0E101A"/>
        </w:rPr>
        <w:t>‘h</w:t>
      </w:r>
      <w:r w:rsidR="00BF28B4" w:rsidRPr="00A767CF">
        <w:rPr>
          <w:color w:val="0E101A"/>
        </w:rPr>
        <w:t>old</w:t>
      </w:r>
      <w:r w:rsidR="00BF28B4">
        <w:rPr>
          <w:color w:val="0E101A"/>
        </w:rPr>
        <w:t>.’ It</w:t>
      </w:r>
      <w:r>
        <w:rPr>
          <w:color w:val="0E101A"/>
        </w:rPr>
        <w:t xml:space="preserve"> </w:t>
      </w:r>
      <w:r w:rsidR="00EC0872">
        <w:rPr>
          <w:color w:val="0E101A"/>
        </w:rPr>
        <w:t xml:space="preserve">generally </w:t>
      </w:r>
      <w:r>
        <w:rPr>
          <w:color w:val="0E101A"/>
        </w:rPr>
        <w:t>help</w:t>
      </w:r>
      <w:r w:rsidR="00EC0872">
        <w:rPr>
          <w:color w:val="0E101A"/>
        </w:rPr>
        <w:t>s</w:t>
      </w:r>
      <w:r>
        <w:rPr>
          <w:color w:val="0E101A"/>
        </w:rPr>
        <w:t xml:space="preserve"> users who wants to make long-term </w:t>
      </w:r>
      <w:r w:rsidR="00EC0872">
        <w:rPr>
          <w:color w:val="0E101A"/>
        </w:rPr>
        <w:t xml:space="preserve">investments in the stock market. </w:t>
      </w:r>
    </w:p>
    <w:p w14:paraId="1A574FF5" w14:textId="77777777" w:rsidR="008B0C85" w:rsidRDefault="008B0C85">
      <w:pPr>
        <w:pStyle w:val="NormalWeb"/>
        <w:spacing w:before="0" w:beforeAutospacing="0" w:after="0" w:afterAutospacing="0" w:line="360" w:lineRule="auto"/>
        <w:jc w:val="both"/>
        <w:rPr>
          <w:color w:val="0E101A"/>
        </w:rPr>
      </w:pPr>
    </w:p>
    <w:p w14:paraId="5D67FB21" w14:textId="66EC79F6" w:rsidR="00F62E5E" w:rsidRDefault="009E6427">
      <w:pPr>
        <w:pStyle w:val="NormalWeb"/>
        <w:spacing w:before="0" w:beforeAutospacing="0" w:after="0" w:afterAutospacing="0" w:line="360" w:lineRule="auto"/>
        <w:jc w:val="both"/>
        <w:rPr>
          <w:b/>
          <w:bCs/>
          <w:color w:val="0E101A"/>
        </w:rPr>
      </w:pPr>
      <w:r>
        <w:rPr>
          <w:b/>
          <w:bCs/>
          <w:color w:val="0E101A"/>
        </w:rPr>
        <w:t xml:space="preserve">Moving Average </w:t>
      </w:r>
      <w:r w:rsidR="002D37A5">
        <w:rPr>
          <w:b/>
          <w:bCs/>
          <w:color w:val="0E101A"/>
        </w:rPr>
        <w:t>Convergence</w:t>
      </w:r>
      <w:r w:rsidR="008E286A">
        <w:rPr>
          <w:b/>
          <w:bCs/>
          <w:color w:val="0E101A"/>
        </w:rPr>
        <w:t>/</w:t>
      </w:r>
      <w:r>
        <w:rPr>
          <w:b/>
          <w:bCs/>
          <w:color w:val="0E101A"/>
        </w:rPr>
        <w:t>Divergence</w:t>
      </w:r>
      <w:r w:rsidR="00073AFF">
        <w:rPr>
          <w:b/>
          <w:bCs/>
          <w:color w:val="0E101A"/>
        </w:rPr>
        <w:t xml:space="preserve"> (MACD)</w:t>
      </w:r>
    </w:p>
    <w:p w14:paraId="74C1084C" w14:textId="77777777" w:rsidR="00F62E5E" w:rsidRDefault="00F62E5E">
      <w:pPr>
        <w:pStyle w:val="NormalWeb"/>
        <w:spacing w:before="0" w:beforeAutospacing="0" w:after="0" w:afterAutospacing="0" w:line="360" w:lineRule="auto"/>
        <w:jc w:val="both"/>
        <w:rPr>
          <w:b/>
          <w:bCs/>
          <w:color w:val="0E101A"/>
        </w:rPr>
      </w:pPr>
    </w:p>
    <w:p w14:paraId="76C5BECF" w14:textId="416D4A10" w:rsidR="004E128C" w:rsidDel="00EA7E10" w:rsidRDefault="009E6427">
      <w:pPr>
        <w:pStyle w:val="NormalWeb"/>
        <w:spacing w:before="0" w:beforeAutospacing="0" w:after="0" w:afterAutospacing="0" w:line="360" w:lineRule="auto"/>
        <w:jc w:val="both"/>
        <w:rPr>
          <w:del w:id="31" w:author="Sivateja Tiruvaipati" w:date="2022-08-17T14:52:00Z"/>
          <w:color w:val="0E101A"/>
        </w:rPr>
      </w:pPr>
      <w:r>
        <w:rPr>
          <w:color w:val="0E101A"/>
        </w:rPr>
        <w:t xml:space="preserve">     </w:t>
      </w:r>
      <w:r w:rsidR="00EB6424" w:rsidRPr="00EB6424">
        <w:rPr>
          <w:color w:val="0E101A"/>
        </w:rPr>
        <w:t>The moving average convergence/divergence (MACD) indicator is formulated using the two exponential moving averages, i.e., short term and long term</w:t>
      </w:r>
      <w:r w:rsidR="001E1922">
        <w:rPr>
          <w:color w:val="0E101A"/>
        </w:rPr>
        <w:t xml:space="preserve">. </w:t>
      </w:r>
      <w:r w:rsidR="00EB6424" w:rsidRPr="00EB6424">
        <w:rPr>
          <w:color w:val="0E101A"/>
        </w:rPr>
        <w:t xml:space="preserve">As a trendline, an exponential moving average of MACD </w:t>
      </w:r>
      <w:r w:rsidR="00643201">
        <w:rPr>
          <w:color w:val="0E101A"/>
        </w:rPr>
        <w:t xml:space="preserve">line </w:t>
      </w:r>
      <w:r w:rsidR="00EB6424" w:rsidRPr="00EB6424">
        <w:rPr>
          <w:color w:val="0E101A"/>
        </w:rPr>
        <w:t xml:space="preserve">is utilized to show upward or downward movement of the stock. An </w:t>
      </w:r>
      <w:r w:rsidR="00EB6424" w:rsidRPr="00EB6424">
        <w:rPr>
          <w:color w:val="0E101A"/>
        </w:rPr>
        <w:lastRenderedPageBreak/>
        <w:t xml:space="preserve">exponential moving average is just a moving average that gives more weight to the latest changes. </w:t>
      </w:r>
    </w:p>
    <w:p w14:paraId="004F838D" w14:textId="77777777" w:rsidR="004E128C" w:rsidDel="00EA7E10" w:rsidRDefault="004E128C">
      <w:pPr>
        <w:pStyle w:val="NormalWeb"/>
        <w:spacing w:before="0" w:beforeAutospacing="0" w:after="0" w:afterAutospacing="0" w:line="360" w:lineRule="auto"/>
        <w:jc w:val="both"/>
        <w:rPr>
          <w:del w:id="32" w:author="Sivateja Tiruvaipati" w:date="2022-08-17T14:52:00Z"/>
          <w:color w:val="0E101A"/>
        </w:rPr>
      </w:pPr>
    </w:p>
    <w:p w14:paraId="3C24BFC6" w14:textId="11C91C4F" w:rsidR="001E1922" w:rsidRDefault="001C356D">
      <w:pPr>
        <w:pStyle w:val="NormalWeb"/>
        <w:spacing w:before="0" w:beforeAutospacing="0" w:after="0" w:afterAutospacing="0" w:line="360" w:lineRule="auto"/>
        <w:jc w:val="both"/>
        <w:rPr>
          <w:color w:val="0E101A"/>
        </w:rPr>
      </w:pPr>
      <w:r w:rsidRPr="001C356D">
        <w:rPr>
          <w:color w:val="0E101A"/>
        </w:rPr>
        <w:t xml:space="preserve">The MACD is calculated by subtracting the 26-period exponential moving average (EMA) from the 12-period EMA. </w:t>
      </w:r>
      <w:r>
        <w:rPr>
          <w:color w:val="0E101A"/>
        </w:rPr>
        <w:t>As we move across the closing stock price, t</w:t>
      </w:r>
      <w:r w:rsidRPr="001C356D">
        <w:rPr>
          <w:color w:val="0E101A"/>
        </w:rPr>
        <w:t>he shorter EMA is constantly converging towards, and diverging away from, the longer EMA. Because of this, the MACD oscillates close to zero</w:t>
      </w:r>
      <w:r w:rsidR="006A15A7">
        <w:rPr>
          <w:color w:val="0E101A"/>
        </w:rPr>
        <w:t xml:space="preserve"> which we call it as ‘Base Line’.</w:t>
      </w:r>
      <w:r w:rsidRPr="001C356D">
        <w:rPr>
          <w:color w:val="0E101A"/>
        </w:rPr>
        <w:t xml:space="preserve"> A 9-period EMA of the MACD called the '</w:t>
      </w:r>
      <w:r w:rsidR="001C0ACD">
        <w:rPr>
          <w:color w:val="0E101A"/>
        </w:rPr>
        <w:t>S</w:t>
      </w:r>
      <w:r w:rsidRPr="001C356D">
        <w:rPr>
          <w:color w:val="0E101A"/>
        </w:rPr>
        <w:t xml:space="preserve">ignal </w:t>
      </w:r>
      <w:r w:rsidR="001C0ACD">
        <w:rPr>
          <w:color w:val="0E101A"/>
        </w:rPr>
        <w:t>L</w:t>
      </w:r>
      <w:r w:rsidRPr="001C356D">
        <w:rPr>
          <w:color w:val="0E101A"/>
        </w:rPr>
        <w:t xml:space="preserve">ine', is then plotted on top of the MACD line, which </w:t>
      </w:r>
      <w:r>
        <w:rPr>
          <w:color w:val="0E101A"/>
        </w:rPr>
        <w:t xml:space="preserve">will </w:t>
      </w:r>
      <w:r w:rsidRPr="001C356D">
        <w:rPr>
          <w:color w:val="0E101A"/>
        </w:rPr>
        <w:t>trigger buy and sell signals. </w:t>
      </w:r>
    </w:p>
    <w:p w14:paraId="0B575BAF" w14:textId="77777777" w:rsidR="001E1922" w:rsidRDefault="001E1922">
      <w:pPr>
        <w:pStyle w:val="NormalWeb"/>
        <w:spacing w:before="0" w:beforeAutospacing="0" w:after="0" w:afterAutospacing="0" w:line="360" w:lineRule="auto"/>
        <w:jc w:val="both"/>
        <w:rPr>
          <w:color w:val="0E101A"/>
        </w:rPr>
      </w:pPr>
    </w:p>
    <w:p w14:paraId="227AE55B" w14:textId="4F6E7875" w:rsidR="00CC2B90" w:rsidRDefault="00463D4B">
      <w:pPr>
        <w:pStyle w:val="NormalWeb"/>
        <w:spacing w:before="0" w:beforeAutospacing="0" w:after="0" w:afterAutospacing="0" w:line="360" w:lineRule="auto"/>
        <w:jc w:val="both"/>
        <w:rPr>
          <w:ins w:id="33" w:author="Sivateja Tiruvaipati" w:date="2022-08-17T14:59:00Z"/>
          <w:color w:val="0E101A"/>
        </w:rPr>
      </w:pPr>
      <w:r w:rsidRPr="00463D4B">
        <w:rPr>
          <w:color w:val="0E101A"/>
        </w:rPr>
        <w:t>MACD is often displayed with a histogram (show</w:t>
      </w:r>
      <w:r w:rsidR="00496C11">
        <w:rPr>
          <w:color w:val="0E101A"/>
        </w:rPr>
        <w:t>n</w:t>
      </w:r>
      <w:r w:rsidRPr="00463D4B">
        <w:rPr>
          <w:color w:val="0E101A"/>
        </w:rPr>
        <w:t xml:space="preserve"> in Fig. </w:t>
      </w:r>
      <w:r w:rsidR="00496C11">
        <w:rPr>
          <w:color w:val="0E101A"/>
        </w:rPr>
        <w:t>1</w:t>
      </w:r>
      <w:r w:rsidRPr="00463D4B">
        <w:rPr>
          <w:color w:val="0E101A"/>
        </w:rPr>
        <w:t>) which graphs the distance between the MACD and its signal line. If the MACD is above the signal line, the histogram will be above the MACD’s baseline. If the MACD is below its signal line, the histogram will be below the MACD’s baseline. Financial Analysts use the MACD’s histogram to identify when bullish or bearish momentum is high.</w:t>
      </w:r>
    </w:p>
    <w:p w14:paraId="17695104" w14:textId="185EAFA5" w:rsidR="00463D4B" w:rsidRDefault="00463D4B">
      <w:pPr>
        <w:pStyle w:val="NormalWeb"/>
        <w:spacing w:before="0" w:beforeAutospacing="0" w:after="0" w:afterAutospacing="0" w:line="360" w:lineRule="auto"/>
        <w:jc w:val="both"/>
        <w:rPr>
          <w:ins w:id="34" w:author="Sivateja Tiruvaipati" w:date="2022-08-17T14:59:00Z"/>
          <w:color w:val="0E101A"/>
        </w:rPr>
      </w:pPr>
    </w:p>
    <w:p w14:paraId="03851148" w14:textId="6FD9F4F0" w:rsidR="00463D4B" w:rsidRDefault="00463D4B">
      <w:pPr>
        <w:pStyle w:val="NormalWeb"/>
        <w:spacing w:before="0" w:beforeAutospacing="0" w:after="0" w:afterAutospacing="0" w:line="360" w:lineRule="auto"/>
        <w:jc w:val="both"/>
        <w:rPr>
          <w:ins w:id="35" w:author="Sivateja Tiruvaipati" w:date="2022-08-17T14:59:00Z"/>
          <w:color w:val="0E101A"/>
        </w:rPr>
      </w:pPr>
      <w:ins w:id="36" w:author="Sivateja Tiruvaipati" w:date="2022-08-17T14:59:00Z">
        <w:r w:rsidRPr="00463D4B">
          <w:rPr>
            <w:noProof/>
            <w:color w:val="0E101A"/>
          </w:rPr>
          <w:drawing>
            <wp:inline distT="0" distB="0" distL="0" distR="0" wp14:anchorId="63A0F112" wp14:editId="2D2EA55A">
              <wp:extent cx="5943600" cy="35039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03930"/>
                      </a:xfrm>
                      <a:prstGeom prst="rect">
                        <a:avLst/>
                      </a:prstGeom>
                    </pic:spPr>
                  </pic:pic>
                </a:graphicData>
              </a:graphic>
            </wp:inline>
          </w:drawing>
        </w:r>
      </w:ins>
    </w:p>
    <w:p w14:paraId="17969240" w14:textId="1F63E20A" w:rsidR="00463D4B" w:rsidRDefault="00463D4B">
      <w:pPr>
        <w:pStyle w:val="NormalWeb"/>
        <w:spacing w:before="0" w:beforeAutospacing="0" w:after="0" w:afterAutospacing="0" w:line="360" w:lineRule="auto"/>
        <w:jc w:val="both"/>
        <w:rPr>
          <w:ins w:id="37" w:author="Sivateja Tiruvaipati" w:date="2022-08-17T14:59:00Z"/>
          <w:color w:val="0E101A"/>
        </w:rPr>
      </w:pPr>
    </w:p>
    <w:p w14:paraId="55E34C35" w14:textId="1A804084" w:rsidR="00463D4B" w:rsidRDefault="00463D4B">
      <w:pPr>
        <w:pStyle w:val="NormalWeb"/>
        <w:spacing w:before="0" w:beforeAutospacing="0" w:after="0" w:afterAutospacing="0" w:line="360" w:lineRule="auto"/>
        <w:ind w:firstLine="720"/>
        <w:jc w:val="both"/>
        <w:rPr>
          <w:color w:val="0E101A"/>
        </w:rPr>
        <w:pPrChange w:id="38" w:author="Sivateja Tiruvaipati" w:date="2022-08-17T15:02:00Z">
          <w:pPr>
            <w:pStyle w:val="NormalWeb"/>
            <w:spacing w:before="0" w:beforeAutospacing="0" w:after="0" w:afterAutospacing="0" w:line="360" w:lineRule="auto"/>
            <w:jc w:val="both"/>
          </w:pPr>
        </w:pPrChange>
      </w:pPr>
      <w:r>
        <w:rPr>
          <w:color w:val="0E101A"/>
        </w:rPr>
        <w:t>Fig. 1 Example of MACD Chart (</w:t>
      </w:r>
      <w:r w:rsidRPr="00463D4B">
        <w:rPr>
          <w:color w:val="0E101A"/>
        </w:rPr>
        <w:t>Image by Sabrina Jiang Â© Investopedia 2020)</w:t>
      </w:r>
      <w:r>
        <w:rPr>
          <w:color w:val="0E101A"/>
        </w:rPr>
        <w:t xml:space="preserve"> </w:t>
      </w:r>
    </w:p>
    <w:p w14:paraId="25A1F627" w14:textId="77777777" w:rsidR="00463D4B" w:rsidRDefault="00463D4B">
      <w:pPr>
        <w:pStyle w:val="NormalWeb"/>
        <w:spacing w:before="0" w:beforeAutospacing="0" w:after="0" w:afterAutospacing="0" w:line="360" w:lineRule="auto"/>
        <w:jc w:val="both"/>
        <w:rPr>
          <w:b/>
          <w:bCs/>
          <w:color w:val="0E101A"/>
        </w:rPr>
      </w:pPr>
    </w:p>
    <w:p w14:paraId="5D9E7918" w14:textId="77777777" w:rsidR="00FB7139" w:rsidRDefault="00FB7139">
      <w:pPr>
        <w:pStyle w:val="NormalWeb"/>
        <w:spacing w:before="0" w:beforeAutospacing="0" w:after="0" w:afterAutospacing="0" w:line="360" w:lineRule="auto"/>
        <w:jc w:val="both"/>
        <w:rPr>
          <w:ins w:id="39" w:author="Sivateja Tiruvaipati" w:date="2022-08-17T16:36:00Z"/>
          <w:b/>
          <w:bCs/>
          <w:color w:val="0E101A"/>
        </w:rPr>
      </w:pPr>
    </w:p>
    <w:p w14:paraId="6F4A1834" w14:textId="61A3A283" w:rsidR="00F62E5E" w:rsidRDefault="009E6427">
      <w:pPr>
        <w:pStyle w:val="NormalWeb"/>
        <w:spacing w:before="0" w:beforeAutospacing="0" w:after="0" w:afterAutospacing="0" w:line="360" w:lineRule="auto"/>
        <w:jc w:val="both"/>
        <w:rPr>
          <w:b/>
          <w:bCs/>
          <w:color w:val="0E101A"/>
        </w:rPr>
      </w:pPr>
      <w:r>
        <w:rPr>
          <w:b/>
          <w:bCs/>
          <w:color w:val="0E101A"/>
        </w:rPr>
        <w:lastRenderedPageBreak/>
        <w:t>Bollinger Bands</w:t>
      </w:r>
    </w:p>
    <w:p w14:paraId="088F80B3" w14:textId="77777777" w:rsidR="00F62E5E" w:rsidRDefault="00F62E5E">
      <w:pPr>
        <w:pStyle w:val="NormalWeb"/>
        <w:spacing w:before="0" w:beforeAutospacing="0" w:after="0" w:afterAutospacing="0" w:line="360" w:lineRule="auto"/>
        <w:jc w:val="both"/>
        <w:rPr>
          <w:b/>
          <w:bCs/>
          <w:color w:val="0E101A"/>
        </w:rPr>
      </w:pPr>
    </w:p>
    <w:p w14:paraId="0449059C" w14:textId="1CAD81F2" w:rsidR="00F62E5E" w:rsidRDefault="009E6427">
      <w:pPr>
        <w:shd w:val="clear" w:color="auto" w:fill="FFFFFF"/>
        <w:spacing w:line="360" w:lineRule="auto"/>
        <w:jc w:val="both"/>
        <w:rPr>
          <w:color w:val="202124"/>
        </w:rPr>
      </w:pPr>
      <w:r>
        <w:t xml:space="preserve">     Bollinger bands are a type of technical indicators that allows traders to analyze the volatility of a stock and whether the price is high or low on a relative basis and Bollinger bands are one of the most popular trading indicators because they are both effective and easy to use. They comprise three lines Upper Bollinger Band, Middle Bollinger Band, and Lower Bollinger Band. Basically, In Financial Markets, Standard Deviation measures the volatility of returns from a historical average or mean, such a 20-day moving average. Middle Bollinger Band is the 20-day Simple Moving Average, Upper Bollinger Band is plotted as two standard deviations above the mean of the closing price and the Lower Bollinger Band is plotted as two standard deviations below the mean of the closing price. We have used a library called Pandas Technical Analysis</w:t>
      </w:r>
      <w:ins w:id="40" w:author="Tony Diana" w:date="2022-08-15T20:09:00Z">
        <w:r w:rsidR="00BF28B4">
          <w:t>,</w:t>
        </w:r>
      </w:ins>
      <w:r>
        <w:rPr>
          <w:rFonts w:ascii="Roboto" w:hAnsi="Roboto"/>
          <w:color w:val="202124"/>
          <w:lang w:val="en"/>
        </w:rPr>
        <w:t xml:space="preserve"> </w:t>
      </w:r>
      <w:r>
        <w:rPr>
          <w:color w:val="202124"/>
          <w:lang w:val="en"/>
        </w:rPr>
        <w:t>which is an easy-to-use library that leverages the Pandas package with more than 130 indicators and utility functions. We have made use of the functions for the indicators ‘</w:t>
      </w:r>
      <w:proofErr w:type="spellStart"/>
      <w:r>
        <w:rPr>
          <w:color w:val="202124"/>
          <w:lang w:val="en"/>
        </w:rPr>
        <w:t>bbbands</w:t>
      </w:r>
      <w:proofErr w:type="spellEnd"/>
      <w:r>
        <w:rPr>
          <w:color w:val="202124"/>
          <w:lang w:val="en"/>
        </w:rPr>
        <w:t>’ and then concatenated the resulting data frame with our original data frame and t</w:t>
      </w:r>
      <w:r>
        <w:rPr>
          <w:color w:val="202124"/>
        </w:rPr>
        <w:t>hen we have built the strategy logic as buy the stock when the closing price reaches the Lower Bollinger Band indicating an oversold scenario and sell the stock when the closing price attains the Upper Bollinger Band indicating an overbought scenario.</w:t>
      </w:r>
    </w:p>
    <w:p w14:paraId="0068D617" w14:textId="77777777" w:rsidR="00F62E5E" w:rsidRDefault="00F62E5E">
      <w:pPr>
        <w:shd w:val="clear" w:color="auto" w:fill="FFFFFF"/>
        <w:spacing w:line="360" w:lineRule="auto"/>
        <w:jc w:val="both"/>
        <w:rPr>
          <w:color w:val="202124"/>
        </w:rPr>
      </w:pPr>
    </w:p>
    <w:p w14:paraId="50E9EE78" w14:textId="77777777" w:rsidR="00F62E5E" w:rsidRDefault="009E6427">
      <w:pPr>
        <w:shd w:val="clear" w:color="auto" w:fill="FFFFFF"/>
        <w:spacing w:line="360" w:lineRule="auto"/>
        <w:jc w:val="both"/>
        <w:rPr>
          <w:color w:val="202124"/>
        </w:rPr>
      </w:pPr>
      <w:r>
        <w:rPr>
          <w:b/>
          <w:bCs/>
          <w:color w:val="202124"/>
          <w:lang w:val="en"/>
        </w:rPr>
        <w:t>DATASET DESCRIPTION</w:t>
      </w:r>
    </w:p>
    <w:p w14:paraId="396E61B0" w14:textId="77777777" w:rsidR="00F62E5E" w:rsidRDefault="00F62E5E">
      <w:pPr>
        <w:shd w:val="clear" w:color="auto" w:fill="FFFFFF"/>
        <w:spacing w:line="360" w:lineRule="auto"/>
        <w:jc w:val="both"/>
        <w:rPr>
          <w:b/>
          <w:bCs/>
          <w:color w:val="202124"/>
          <w:lang w:val="en"/>
        </w:rPr>
      </w:pPr>
    </w:p>
    <w:p w14:paraId="5AA67AF9" w14:textId="0F862377" w:rsidR="00F62E5E" w:rsidRPr="002E30AA" w:rsidRDefault="009E6427">
      <w:pPr>
        <w:shd w:val="clear" w:color="auto" w:fill="FFFFFF"/>
        <w:spacing w:line="390" w:lineRule="atLeast"/>
        <w:jc w:val="both"/>
        <w:rPr>
          <w:color w:val="202124"/>
          <w:rPrChange w:id="41" w:author="Sivateja Tiruvaipati" w:date="2022-08-17T16:05:00Z">
            <w:rPr/>
          </w:rPrChange>
        </w:rPr>
        <w:pPrChange w:id="42" w:author="Sivateja Tiruvaipati" w:date="2022-08-17T16:06:00Z">
          <w:pPr>
            <w:shd w:val="clear" w:color="auto" w:fill="FFFFFF"/>
            <w:spacing w:line="360" w:lineRule="auto"/>
            <w:ind w:firstLine="720"/>
            <w:jc w:val="both"/>
          </w:pPr>
        </w:pPrChange>
      </w:pPr>
      <w:r>
        <w:rPr>
          <w:color w:val="202124"/>
        </w:rPr>
        <w:t xml:space="preserve">We have collected the data from </w:t>
      </w:r>
      <w:r w:rsidR="00BF28B4">
        <w:rPr>
          <w:color w:val="202124"/>
        </w:rPr>
        <w:t xml:space="preserve">Yahoo Finance </w:t>
      </w:r>
      <w:r>
        <w:rPr>
          <w:color w:val="202124"/>
        </w:rPr>
        <w:t>website</w:t>
      </w:r>
      <w:r w:rsidR="00674B75">
        <w:rPr>
          <w:color w:val="202124"/>
        </w:rPr>
        <w:t xml:space="preserve"> </w:t>
      </w:r>
      <w:r>
        <w:rPr>
          <w:rStyle w:val="CommentReference"/>
        </w:rPr>
        <w:t>(</w:t>
      </w:r>
      <w:r>
        <w:rPr>
          <w:rStyle w:val="CommentReference"/>
          <w:sz w:val="24"/>
          <w:szCs w:val="24"/>
        </w:rPr>
        <w:t>https://finance.yahoo.com</w:t>
      </w:r>
      <w:r>
        <w:rPr>
          <w:rStyle w:val="CommentReference"/>
        </w:rPr>
        <w:t>/).</w:t>
      </w:r>
      <w:r>
        <w:rPr>
          <w:color w:val="202124"/>
        </w:rPr>
        <w:t xml:space="preserve"> In this project we have selected the companies present in Consumer Staples Sector from the NASDAQ Composite Index. In this sector there are seven companies. They are COSTCO, </w:t>
      </w:r>
      <w:ins w:id="43" w:author="Sivateja Tiruvaipati" w:date="2022-08-17T16:05:00Z">
        <w:r w:rsidR="002E30AA" w:rsidRPr="002E30AA">
          <w:rPr>
            <w:rPrChange w:id="44" w:author="Sivateja Tiruvaipati" w:date="2022-08-17T16:05:00Z">
              <w:rPr>
                <w:rStyle w:val="ykmvie"/>
                <w:rFonts w:ascii="Arial" w:hAnsi="Arial" w:cs="Arial"/>
                <w:color w:val="202124"/>
                <w:sz w:val="42"/>
                <w:szCs w:val="42"/>
              </w:rPr>
            </w:rPrChange>
          </w:rPr>
          <w:t>Keurig Dr Pepper Inc</w:t>
        </w:r>
      </w:ins>
      <w:del w:id="45" w:author="Sivateja Tiruvaipati" w:date="2022-08-17T16:05:00Z">
        <w:r w:rsidDel="002E30AA">
          <w:rPr>
            <w:color w:val="202124"/>
          </w:rPr>
          <w:delText>Kindle Direct Publishing</w:delText>
        </w:r>
      </w:del>
      <w:r>
        <w:rPr>
          <w:color w:val="202124"/>
        </w:rPr>
        <w:t xml:space="preserve">, Kraft Heinz Co, Mondelez International, Monster Beverage Corp, Pepsi Co, and Walgreens Boots </w:t>
      </w:r>
      <w:commentRangeStart w:id="46"/>
      <w:commentRangeStart w:id="47"/>
      <w:r>
        <w:rPr>
          <w:color w:val="202124"/>
        </w:rPr>
        <w:t>Alliance</w:t>
      </w:r>
      <w:commentRangeEnd w:id="46"/>
      <w:r w:rsidR="00BF28B4">
        <w:rPr>
          <w:rStyle w:val="CommentReference"/>
        </w:rPr>
        <w:commentReference w:id="46"/>
      </w:r>
      <w:commentRangeEnd w:id="47"/>
      <w:r w:rsidR="00D77F0F">
        <w:rPr>
          <w:rStyle w:val="CommentReference"/>
        </w:rPr>
        <w:commentReference w:id="47"/>
      </w:r>
      <w:r>
        <w:rPr>
          <w:color w:val="202124"/>
        </w:rPr>
        <w:t xml:space="preserve">. We used three years of stock data for all these companies starting from Jan 1st of 2018 to Jan 1st of 2022. </w:t>
      </w:r>
      <w:r>
        <w:t>The database schema is as follows.</w:t>
      </w:r>
    </w:p>
    <w:p w14:paraId="0F3B12EA" w14:textId="20C6E4DC" w:rsidR="0024086D" w:rsidRDefault="0024086D" w:rsidP="0024086D">
      <w:pPr>
        <w:shd w:val="clear" w:color="auto" w:fill="FFFFFF"/>
        <w:spacing w:line="360" w:lineRule="auto"/>
        <w:ind w:left="2880" w:firstLine="720"/>
        <w:rPr>
          <w:ins w:id="48" w:author="Sivateja Tiruvaipati" w:date="2022-08-17T14:59:00Z"/>
        </w:rPr>
      </w:pPr>
    </w:p>
    <w:p w14:paraId="09468CF7" w14:textId="4A508609" w:rsidR="00463D4B" w:rsidRDefault="00463D4B" w:rsidP="0024086D">
      <w:pPr>
        <w:shd w:val="clear" w:color="auto" w:fill="FFFFFF"/>
        <w:spacing w:line="360" w:lineRule="auto"/>
        <w:ind w:left="2880" w:firstLine="720"/>
        <w:rPr>
          <w:ins w:id="49" w:author="Sivateja Tiruvaipati" w:date="2022-08-17T14:59:00Z"/>
        </w:rPr>
      </w:pPr>
    </w:p>
    <w:p w14:paraId="0E32F066" w14:textId="292D8E15" w:rsidR="00463D4B" w:rsidRDefault="00463D4B" w:rsidP="0024086D">
      <w:pPr>
        <w:shd w:val="clear" w:color="auto" w:fill="FFFFFF"/>
        <w:spacing w:line="360" w:lineRule="auto"/>
        <w:ind w:left="2880" w:firstLine="720"/>
        <w:rPr>
          <w:ins w:id="50" w:author="Sivateja Tiruvaipati" w:date="2022-08-17T14:59:00Z"/>
        </w:rPr>
      </w:pPr>
    </w:p>
    <w:p w14:paraId="53B07759" w14:textId="77777777" w:rsidR="00463D4B" w:rsidRDefault="00463D4B" w:rsidP="0024086D">
      <w:pPr>
        <w:shd w:val="clear" w:color="auto" w:fill="FFFFFF"/>
        <w:spacing w:line="360" w:lineRule="auto"/>
        <w:ind w:left="2880" w:firstLine="720"/>
        <w:rPr>
          <w:ins w:id="51" w:author="Sivateja Tiruvaipati" w:date="2022-08-15T21:44:00Z"/>
        </w:rPr>
      </w:pPr>
    </w:p>
    <w:p w14:paraId="3419A89F" w14:textId="77777777" w:rsidR="00D77F0F" w:rsidRDefault="00D77F0F">
      <w:pPr>
        <w:shd w:val="clear" w:color="auto" w:fill="FFFFFF"/>
        <w:spacing w:line="360" w:lineRule="auto"/>
        <w:ind w:left="2880" w:firstLine="720"/>
        <w:rPr>
          <w:ins w:id="52" w:author="Sivateja Tiruvaipati" w:date="2022-08-17T16:25:00Z"/>
        </w:rPr>
      </w:pPr>
    </w:p>
    <w:p w14:paraId="218C1E8F" w14:textId="77777777" w:rsidR="00D77F0F" w:rsidRDefault="00D77F0F">
      <w:pPr>
        <w:shd w:val="clear" w:color="auto" w:fill="FFFFFF"/>
        <w:spacing w:line="360" w:lineRule="auto"/>
        <w:ind w:left="2880" w:firstLine="720"/>
        <w:rPr>
          <w:ins w:id="53" w:author="Sivateja Tiruvaipati" w:date="2022-08-17T16:25:00Z"/>
        </w:rPr>
      </w:pPr>
    </w:p>
    <w:p w14:paraId="515DDD3F" w14:textId="598A1673" w:rsidR="00BF28B4" w:rsidRDefault="00BF28B4">
      <w:pPr>
        <w:shd w:val="clear" w:color="auto" w:fill="FFFFFF"/>
        <w:spacing w:line="360" w:lineRule="auto"/>
        <w:ind w:left="2880" w:firstLine="720"/>
        <w:pPrChange w:id="54" w:author="Sivateja Tiruvaipati" w:date="2022-08-15T21:59:00Z">
          <w:pPr>
            <w:shd w:val="clear" w:color="auto" w:fill="FFFFFF"/>
            <w:spacing w:line="360" w:lineRule="auto"/>
            <w:ind w:firstLine="720"/>
            <w:jc w:val="center"/>
          </w:pPr>
        </w:pPrChange>
      </w:pPr>
      <w:r>
        <w:t xml:space="preserve">Table </w:t>
      </w:r>
      <w:r w:rsidR="0024086D">
        <w:t>01</w:t>
      </w:r>
      <w:r>
        <w:t>: Data Description</w:t>
      </w:r>
    </w:p>
    <w:p w14:paraId="0918E400" w14:textId="77777777" w:rsidR="00F62E5E" w:rsidRDefault="00F62E5E">
      <w:pPr>
        <w:shd w:val="clear" w:color="auto" w:fill="FFFFFF"/>
        <w:spacing w:line="360" w:lineRule="auto"/>
        <w:ind w:firstLine="720"/>
        <w:jc w:val="both"/>
      </w:pPr>
    </w:p>
    <w:tbl>
      <w:tblPr>
        <w:tblStyle w:val="TableGrid"/>
        <w:tblW w:w="0" w:type="auto"/>
        <w:tblLook w:val="04A0" w:firstRow="1" w:lastRow="0" w:firstColumn="1" w:lastColumn="0" w:noHBand="0" w:noVBand="1"/>
      </w:tblPr>
      <w:tblGrid>
        <w:gridCol w:w="3109"/>
        <w:gridCol w:w="3105"/>
        <w:gridCol w:w="3136"/>
      </w:tblGrid>
      <w:tr w:rsidR="00F62E5E" w14:paraId="7C835A7A" w14:textId="77777777">
        <w:tc>
          <w:tcPr>
            <w:tcW w:w="3192" w:type="dxa"/>
          </w:tcPr>
          <w:p w14:paraId="1AEF90D8" w14:textId="77777777" w:rsidR="00F62E5E" w:rsidRDefault="009E6427" w:rsidP="00BF28B4">
            <w:pPr>
              <w:pStyle w:val="TableParagraph"/>
              <w:ind w:left="117" w:right="103"/>
              <w:rPr>
                <w:b/>
              </w:rPr>
            </w:pPr>
            <w:r>
              <w:rPr>
                <w:b/>
              </w:rPr>
              <w:t>Column Name</w:t>
            </w:r>
          </w:p>
        </w:tc>
        <w:tc>
          <w:tcPr>
            <w:tcW w:w="3192" w:type="dxa"/>
          </w:tcPr>
          <w:p w14:paraId="739474D3" w14:textId="77777777" w:rsidR="00F62E5E" w:rsidRDefault="009E6427" w:rsidP="003A566A">
            <w:pPr>
              <w:pStyle w:val="TableParagraph"/>
              <w:ind w:right="433"/>
              <w:rPr>
                <w:b/>
              </w:rPr>
            </w:pPr>
            <w:r>
              <w:rPr>
                <w:b/>
              </w:rPr>
              <w:t>Type</w:t>
            </w:r>
          </w:p>
        </w:tc>
        <w:tc>
          <w:tcPr>
            <w:tcW w:w="3192" w:type="dxa"/>
          </w:tcPr>
          <w:p w14:paraId="2152B1FF" w14:textId="77777777" w:rsidR="00F62E5E" w:rsidRDefault="009E6427" w:rsidP="00BF28B4">
            <w:pPr>
              <w:pStyle w:val="TableParagraph"/>
              <w:ind w:left="245" w:right="236"/>
              <w:rPr>
                <w:b/>
              </w:rPr>
            </w:pPr>
            <w:r>
              <w:rPr>
                <w:b/>
              </w:rPr>
              <w:t>Description</w:t>
            </w:r>
          </w:p>
        </w:tc>
      </w:tr>
      <w:tr w:rsidR="00F62E5E" w14:paraId="51DAE278" w14:textId="77777777">
        <w:tc>
          <w:tcPr>
            <w:tcW w:w="3192" w:type="dxa"/>
          </w:tcPr>
          <w:p w14:paraId="5632E82A" w14:textId="79E0246A" w:rsidR="00F62E5E" w:rsidRDefault="009E6427">
            <w:pPr>
              <w:spacing w:line="360" w:lineRule="auto"/>
              <w:jc w:val="center"/>
              <w:pPrChange w:id="55" w:author="Sivateja Tiruvaipati" w:date="2022-08-15T21:44:00Z">
                <w:pPr>
                  <w:spacing w:line="360" w:lineRule="auto"/>
                  <w:jc w:val="right"/>
                </w:pPr>
              </w:pPrChange>
            </w:pPr>
            <w:r>
              <w:t>Date</w:t>
            </w:r>
          </w:p>
        </w:tc>
        <w:tc>
          <w:tcPr>
            <w:tcW w:w="3192" w:type="dxa"/>
          </w:tcPr>
          <w:p w14:paraId="7A01782F" w14:textId="149762E4" w:rsidR="00F62E5E" w:rsidRDefault="009E6427">
            <w:pPr>
              <w:spacing w:line="360" w:lineRule="auto"/>
              <w:jc w:val="center"/>
              <w:pPrChange w:id="56" w:author="Sivateja Tiruvaipati" w:date="2022-08-15T21:44:00Z">
                <w:pPr>
                  <w:spacing w:line="360" w:lineRule="auto"/>
                  <w:jc w:val="right"/>
                </w:pPr>
              </w:pPrChange>
            </w:pPr>
            <w:r>
              <w:t>Date</w:t>
            </w:r>
          </w:p>
        </w:tc>
        <w:tc>
          <w:tcPr>
            <w:tcW w:w="3192" w:type="dxa"/>
          </w:tcPr>
          <w:p w14:paraId="256C969E" w14:textId="77777777" w:rsidR="00F62E5E" w:rsidRDefault="009E6427">
            <w:pPr>
              <w:spacing w:line="360" w:lineRule="auto"/>
              <w:jc w:val="center"/>
              <w:pPrChange w:id="57" w:author="Sivateja Tiruvaipati" w:date="2022-08-15T21:44:00Z">
                <w:pPr>
                  <w:spacing w:line="360" w:lineRule="auto"/>
                  <w:jc w:val="right"/>
                </w:pPr>
              </w:pPrChange>
            </w:pPr>
            <w:r>
              <w:t>Date of the closing price</w:t>
            </w:r>
          </w:p>
        </w:tc>
      </w:tr>
      <w:tr w:rsidR="00F62E5E" w14:paraId="0DD8C54A" w14:textId="77777777">
        <w:tc>
          <w:tcPr>
            <w:tcW w:w="3192" w:type="dxa"/>
          </w:tcPr>
          <w:p w14:paraId="552F02D7" w14:textId="7680B6E4" w:rsidR="00F62E5E" w:rsidRDefault="009E6427">
            <w:pPr>
              <w:spacing w:line="360" w:lineRule="auto"/>
              <w:jc w:val="center"/>
              <w:pPrChange w:id="58" w:author="Sivateja Tiruvaipati" w:date="2022-08-15T21:44:00Z">
                <w:pPr>
                  <w:spacing w:line="360" w:lineRule="auto"/>
                  <w:jc w:val="right"/>
                </w:pPr>
              </w:pPrChange>
            </w:pPr>
            <w:r>
              <w:t>Close</w:t>
            </w:r>
          </w:p>
        </w:tc>
        <w:tc>
          <w:tcPr>
            <w:tcW w:w="3192" w:type="dxa"/>
          </w:tcPr>
          <w:p w14:paraId="078CC581" w14:textId="77777777" w:rsidR="00F62E5E" w:rsidRDefault="009E6427">
            <w:pPr>
              <w:spacing w:line="360" w:lineRule="auto"/>
              <w:jc w:val="center"/>
              <w:pPrChange w:id="59" w:author="Sivateja Tiruvaipati" w:date="2022-08-15T21:44:00Z">
                <w:pPr>
                  <w:spacing w:line="360" w:lineRule="auto"/>
                  <w:jc w:val="right"/>
                </w:pPr>
              </w:pPrChange>
            </w:pPr>
            <w:r>
              <w:t>Float</w:t>
            </w:r>
          </w:p>
        </w:tc>
        <w:tc>
          <w:tcPr>
            <w:tcW w:w="3192" w:type="dxa"/>
          </w:tcPr>
          <w:p w14:paraId="3E819FB5" w14:textId="77777777" w:rsidR="00F62E5E" w:rsidRDefault="009E6427">
            <w:pPr>
              <w:spacing w:line="360" w:lineRule="auto"/>
              <w:jc w:val="center"/>
              <w:pPrChange w:id="60" w:author="Sivateja Tiruvaipati" w:date="2022-08-15T21:44:00Z">
                <w:pPr>
                  <w:spacing w:line="360" w:lineRule="auto"/>
                  <w:jc w:val="right"/>
                </w:pPr>
              </w:pPrChange>
            </w:pPr>
            <w:r>
              <w:t>Cost of the closing stock price</w:t>
            </w:r>
          </w:p>
        </w:tc>
      </w:tr>
    </w:tbl>
    <w:p w14:paraId="2A665F90" w14:textId="77777777" w:rsidR="00BC7605" w:rsidRDefault="00BC7605" w:rsidP="005D7A91">
      <w:pPr>
        <w:spacing w:line="360" w:lineRule="auto"/>
        <w:jc w:val="both"/>
        <w:rPr>
          <w:b/>
          <w:bCs/>
        </w:rPr>
      </w:pPr>
    </w:p>
    <w:p w14:paraId="504A0F69" w14:textId="77777777" w:rsidR="00BC7605" w:rsidRDefault="00BC7605" w:rsidP="005D7A91">
      <w:pPr>
        <w:spacing w:line="360" w:lineRule="auto"/>
        <w:jc w:val="both"/>
        <w:rPr>
          <w:b/>
          <w:bCs/>
        </w:rPr>
      </w:pPr>
    </w:p>
    <w:p w14:paraId="42090598" w14:textId="4409CEA3" w:rsidR="00F62E5E" w:rsidRDefault="009E6427" w:rsidP="00BC7605">
      <w:pPr>
        <w:tabs>
          <w:tab w:val="center" w:pos="4680"/>
        </w:tabs>
        <w:spacing w:line="360" w:lineRule="auto"/>
        <w:jc w:val="both"/>
        <w:rPr>
          <w:b/>
          <w:bCs/>
        </w:rPr>
      </w:pPr>
      <w:r>
        <w:rPr>
          <w:b/>
          <w:bCs/>
        </w:rPr>
        <w:t>OUTCOMES</w:t>
      </w:r>
      <w:r w:rsidR="00BC7605">
        <w:rPr>
          <w:b/>
          <w:bCs/>
        </w:rPr>
        <w:t xml:space="preserve"> </w:t>
      </w:r>
      <w:r w:rsidR="00420A90">
        <w:rPr>
          <w:b/>
          <w:bCs/>
        </w:rPr>
        <w:t>AND IMPLICATIONS</w:t>
      </w:r>
      <w:r w:rsidR="00BC7605">
        <w:rPr>
          <w:b/>
          <w:bCs/>
        </w:rPr>
        <w:tab/>
      </w:r>
    </w:p>
    <w:p w14:paraId="5242A7B5" w14:textId="1812C410" w:rsidR="00BC7605" w:rsidDel="002E30AA" w:rsidRDefault="00BC7605" w:rsidP="00025404">
      <w:pPr>
        <w:shd w:val="clear" w:color="auto" w:fill="FFFFFF"/>
        <w:spacing w:line="360" w:lineRule="auto"/>
        <w:jc w:val="both"/>
        <w:rPr>
          <w:del w:id="61" w:author="Tony Diana" w:date="2022-08-15T20:11:00Z"/>
          <w:b/>
          <w:bCs/>
        </w:rPr>
      </w:pPr>
    </w:p>
    <w:p w14:paraId="22F86711" w14:textId="77777777" w:rsidR="002E30AA" w:rsidRDefault="002E30AA" w:rsidP="00BC7605">
      <w:pPr>
        <w:tabs>
          <w:tab w:val="center" w:pos="4680"/>
        </w:tabs>
        <w:spacing w:line="360" w:lineRule="auto"/>
        <w:jc w:val="both"/>
        <w:rPr>
          <w:ins w:id="62" w:author="Sivateja Tiruvaipati" w:date="2022-08-17T16:05:00Z"/>
          <w:b/>
          <w:bCs/>
        </w:rPr>
      </w:pPr>
    </w:p>
    <w:p w14:paraId="15DB8839" w14:textId="2322A27A" w:rsidR="00025404" w:rsidRPr="0007109D" w:rsidRDefault="002E30AA" w:rsidP="00025404">
      <w:pPr>
        <w:shd w:val="clear" w:color="auto" w:fill="FFFFFF"/>
        <w:spacing w:line="360" w:lineRule="auto"/>
        <w:jc w:val="both"/>
        <w:rPr>
          <w:color w:val="202124"/>
          <w:sz w:val="22"/>
          <w:szCs w:val="22"/>
        </w:rPr>
      </w:pPr>
      <w:r>
        <w:rPr>
          <w:b/>
          <w:bCs/>
          <w:color w:val="202124"/>
          <w:sz w:val="22"/>
          <w:szCs w:val="22"/>
        </w:rPr>
        <w:t>ARIMA</w:t>
      </w:r>
      <w:r w:rsidRPr="0007109D">
        <w:rPr>
          <w:b/>
          <w:bCs/>
          <w:color w:val="202124"/>
          <w:sz w:val="22"/>
          <w:szCs w:val="22"/>
        </w:rPr>
        <w:t xml:space="preserve"> </w:t>
      </w:r>
      <w:r w:rsidR="00025404" w:rsidRPr="0007109D">
        <w:rPr>
          <w:b/>
          <w:bCs/>
          <w:color w:val="202124"/>
          <w:sz w:val="22"/>
          <w:szCs w:val="22"/>
        </w:rPr>
        <w:t>MODEL</w:t>
      </w:r>
    </w:p>
    <w:p w14:paraId="1D35E2D7" w14:textId="77777777" w:rsidR="00BC7605" w:rsidRDefault="00BC7605" w:rsidP="004A6CE9">
      <w:pPr>
        <w:shd w:val="clear" w:color="auto" w:fill="FFFFFF"/>
        <w:spacing w:line="360" w:lineRule="auto"/>
        <w:jc w:val="both"/>
        <w:rPr>
          <w:color w:val="202124"/>
        </w:rPr>
      </w:pPr>
    </w:p>
    <w:p w14:paraId="32C3ACC1" w14:textId="2A8EFACF" w:rsidR="00F62E5E" w:rsidRDefault="009E6427" w:rsidP="00025404">
      <w:pPr>
        <w:shd w:val="clear" w:color="auto" w:fill="FFFFFF"/>
        <w:spacing w:line="360" w:lineRule="auto"/>
        <w:ind w:firstLine="360"/>
        <w:jc w:val="both"/>
        <w:rPr>
          <w:color w:val="202124"/>
        </w:rPr>
      </w:pPr>
      <w:r>
        <w:rPr>
          <w:color w:val="202124"/>
        </w:rPr>
        <w:t>When we used ARIMA model to predict the future stock prices of various stocks in the Consumer Staples Sector</w:t>
      </w:r>
      <w:r w:rsidR="00420A90">
        <w:rPr>
          <w:color w:val="202124"/>
        </w:rPr>
        <w:t>,</w:t>
      </w:r>
      <w:r>
        <w:rPr>
          <w:color w:val="202124"/>
        </w:rPr>
        <w:t xml:space="preserve"> we observed that </w:t>
      </w:r>
      <w:r w:rsidR="00420A90">
        <w:rPr>
          <w:color w:val="202124"/>
        </w:rPr>
        <w:t>it</w:t>
      </w:r>
      <w:r>
        <w:rPr>
          <w:color w:val="202124"/>
        </w:rPr>
        <w:t xml:space="preserve"> </w:t>
      </w:r>
      <w:r w:rsidR="004A6CE9">
        <w:rPr>
          <w:color w:val="202124"/>
        </w:rPr>
        <w:t>did not</w:t>
      </w:r>
      <w:r>
        <w:rPr>
          <w:color w:val="202124"/>
        </w:rPr>
        <w:t xml:space="preserve"> </w:t>
      </w:r>
      <w:r w:rsidR="00420A90">
        <w:rPr>
          <w:color w:val="202124"/>
        </w:rPr>
        <w:t>‘</w:t>
      </w:r>
      <w:r>
        <w:rPr>
          <w:color w:val="202124"/>
        </w:rPr>
        <w:t>understand</w:t>
      </w:r>
      <w:r w:rsidR="00420A90">
        <w:rPr>
          <w:color w:val="202124"/>
        </w:rPr>
        <w:t>’</w:t>
      </w:r>
      <w:r>
        <w:rPr>
          <w:color w:val="202124"/>
        </w:rPr>
        <w:t xml:space="preserve"> the trend in the stock prices. This was seen through two </w:t>
      </w:r>
      <w:r w:rsidR="002E30AA">
        <w:rPr>
          <w:color w:val="202124"/>
        </w:rPr>
        <w:t>methods;</w:t>
      </w:r>
      <w:r>
        <w:rPr>
          <w:color w:val="202124"/>
        </w:rPr>
        <w:t xml:space="preserve"> they are </w:t>
      </w:r>
      <w:r w:rsidR="00420A90">
        <w:rPr>
          <w:color w:val="202124"/>
        </w:rPr>
        <w:t>as follows:</w:t>
      </w:r>
    </w:p>
    <w:p w14:paraId="17C73598" w14:textId="77777777" w:rsidR="00F62E5E" w:rsidRPr="003A566A" w:rsidRDefault="009E6427" w:rsidP="003A566A">
      <w:pPr>
        <w:pStyle w:val="ListParagraph"/>
        <w:numPr>
          <w:ilvl w:val="0"/>
          <w:numId w:val="4"/>
        </w:numPr>
        <w:shd w:val="clear" w:color="auto" w:fill="FFFFFF"/>
        <w:spacing w:line="360" w:lineRule="auto"/>
        <w:jc w:val="both"/>
        <w:rPr>
          <w:color w:val="202124"/>
        </w:rPr>
      </w:pPr>
      <w:r w:rsidRPr="003A566A">
        <w:rPr>
          <w:color w:val="202124"/>
        </w:rPr>
        <w:t xml:space="preserve">Graphical representation </w:t>
      </w:r>
    </w:p>
    <w:p w14:paraId="505FB4A7" w14:textId="77777777" w:rsidR="00F62E5E" w:rsidRPr="003A566A" w:rsidRDefault="009E6427" w:rsidP="003A566A">
      <w:pPr>
        <w:pStyle w:val="ListParagraph"/>
        <w:numPr>
          <w:ilvl w:val="0"/>
          <w:numId w:val="4"/>
        </w:numPr>
        <w:shd w:val="clear" w:color="auto" w:fill="FFFFFF"/>
        <w:spacing w:line="360" w:lineRule="auto"/>
        <w:jc w:val="both"/>
        <w:rPr>
          <w:color w:val="202124"/>
        </w:rPr>
      </w:pPr>
      <w:r w:rsidRPr="003A566A">
        <w:rPr>
          <w:color w:val="202124"/>
        </w:rPr>
        <w:t>Root Mean Square Error</w:t>
      </w:r>
    </w:p>
    <w:p w14:paraId="02A2397F" w14:textId="6D387B68" w:rsidR="00F62E5E" w:rsidRDefault="009E6427" w:rsidP="004A6CE9">
      <w:pPr>
        <w:shd w:val="clear" w:color="auto" w:fill="FFFFFF"/>
        <w:spacing w:line="360" w:lineRule="auto"/>
        <w:jc w:val="both"/>
        <w:rPr>
          <w:ins w:id="63" w:author="Sivateja Tiruvaipati" w:date="2022-08-17T16:02:00Z"/>
          <w:color w:val="202124"/>
        </w:rPr>
      </w:pPr>
      <w:r>
        <w:rPr>
          <w:color w:val="202124"/>
        </w:rPr>
        <w:t>When we plot</w:t>
      </w:r>
      <w:r w:rsidR="00420A90">
        <w:rPr>
          <w:color w:val="202124"/>
        </w:rPr>
        <w:t>ted</w:t>
      </w:r>
      <w:r>
        <w:rPr>
          <w:color w:val="202124"/>
        </w:rPr>
        <w:t xml:space="preserve"> a graph </w:t>
      </w:r>
      <w:r w:rsidR="00420A90">
        <w:rPr>
          <w:color w:val="202124"/>
        </w:rPr>
        <w:t xml:space="preserve">of </w:t>
      </w:r>
      <w:r>
        <w:rPr>
          <w:color w:val="202124"/>
        </w:rPr>
        <w:t xml:space="preserve">the actual stock price and the predicted stock prices in Consumer Staple </w:t>
      </w:r>
      <w:r w:rsidR="004A6CE9">
        <w:rPr>
          <w:color w:val="202124"/>
        </w:rPr>
        <w:t>Sector,</w:t>
      </w:r>
      <w:r>
        <w:rPr>
          <w:color w:val="202124"/>
        </w:rPr>
        <w:t xml:space="preserve"> we observed a significant difference </w:t>
      </w:r>
      <w:r w:rsidR="00420A90">
        <w:rPr>
          <w:color w:val="202124"/>
        </w:rPr>
        <w:t xml:space="preserve">between </w:t>
      </w:r>
      <w:r w:rsidR="004A6CE9">
        <w:rPr>
          <w:color w:val="202124"/>
        </w:rPr>
        <w:t>the actual</w:t>
      </w:r>
      <w:r>
        <w:rPr>
          <w:color w:val="202124"/>
        </w:rPr>
        <w:t xml:space="preserve"> stock price and the predicted stock prices.</w:t>
      </w:r>
    </w:p>
    <w:p w14:paraId="2AE3304E" w14:textId="6119EEB5" w:rsidR="00A536E4" w:rsidRDefault="00C438A6" w:rsidP="004A6CE9">
      <w:pPr>
        <w:shd w:val="clear" w:color="auto" w:fill="FFFFFF"/>
        <w:spacing w:line="360" w:lineRule="auto"/>
        <w:jc w:val="both"/>
        <w:rPr>
          <w:ins w:id="64" w:author="Sivateja Tiruvaipati" w:date="2022-08-17T16:02:00Z"/>
          <w:color w:val="202124"/>
        </w:rPr>
      </w:pPr>
      <w:ins w:id="65" w:author="Sivateja Tiruvaipati" w:date="2022-08-17T16:02:00Z">
        <w:r>
          <w:rPr>
            <w:noProof/>
          </w:rPr>
          <w:drawing>
            <wp:anchor distT="0" distB="0" distL="114300" distR="114300" simplePos="0" relativeHeight="251658240" behindDoc="0" locked="0" layoutInCell="1" allowOverlap="1" wp14:anchorId="55F326A9" wp14:editId="4FC8D366">
              <wp:simplePos x="0" y="0"/>
              <wp:positionH relativeFrom="margin">
                <wp:posOffset>1066800</wp:posOffset>
              </wp:positionH>
              <wp:positionV relativeFrom="paragraph">
                <wp:posOffset>281305</wp:posOffset>
              </wp:positionV>
              <wp:extent cx="4324350" cy="2306320"/>
              <wp:effectExtent l="0" t="0" r="0" b="0"/>
              <wp:wrapTopAndBottom/>
              <wp:docPr id="8" name="Picture 8" descr="ari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rima"/>
                      <pic:cNvPicPr>
                        <a:picLocks noChangeAspect="1"/>
                      </pic:cNvPicPr>
                    </pic:nvPicPr>
                    <pic:blipFill>
                      <a:blip r:embed="rId14" cstate="print">
                        <a:extLst>
                          <a:ext uri="{28A0092B-C50C-407E-A947-70E740481C1C}">
                            <a14:useLocalDpi xmlns:a14="http://schemas.microsoft.com/office/drawing/2010/main" val="0"/>
                          </a:ext>
                        </a:extLst>
                      </a:blip>
                      <a:srcRect b="8013"/>
                      <a:stretch>
                        <a:fillRect/>
                      </a:stretch>
                    </pic:blipFill>
                    <pic:spPr>
                      <a:xfrm>
                        <a:off x="0" y="0"/>
                        <a:ext cx="4324350" cy="2306320"/>
                      </a:xfrm>
                      <a:prstGeom prst="rect">
                        <a:avLst/>
                      </a:prstGeom>
                    </pic:spPr>
                  </pic:pic>
                </a:graphicData>
              </a:graphic>
              <wp14:sizeRelH relativeFrom="margin">
                <wp14:pctWidth>0</wp14:pctWidth>
              </wp14:sizeRelH>
              <wp14:sizeRelV relativeFrom="margin">
                <wp14:pctHeight>0</wp14:pctHeight>
              </wp14:sizeRelV>
            </wp:anchor>
          </w:drawing>
        </w:r>
      </w:ins>
    </w:p>
    <w:p w14:paraId="5014977E" w14:textId="268F436A" w:rsidR="00A536E4" w:rsidRDefault="00A536E4" w:rsidP="004A6CE9">
      <w:pPr>
        <w:shd w:val="clear" w:color="auto" w:fill="FFFFFF"/>
        <w:spacing w:line="360" w:lineRule="auto"/>
        <w:jc w:val="both"/>
        <w:rPr>
          <w:color w:val="202124"/>
        </w:rPr>
      </w:pPr>
    </w:p>
    <w:p w14:paraId="248473E9" w14:textId="7C552173" w:rsidR="00F62E5E" w:rsidDel="002E30AA" w:rsidRDefault="00382D8E">
      <w:pPr>
        <w:shd w:val="clear" w:color="auto" w:fill="FFFFFF"/>
        <w:spacing w:line="360" w:lineRule="auto"/>
        <w:jc w:val="both"/>
        <w:rPr>
          <w:del w:id="66" w:author="Sivateja Tiruvaipati" w:date="2022-08-17T16:04:00Z"/>
          <w:color w:val="202124"/>
        </w:rPr>
      </w:pPr>
      <w:del w:id="67" w:author="Sivateja Tiruvaipati" w:date="2022-08-17T16:02:00Z">
        <w:r w:rsidDel="00A536E4">
          <w:rPr>
            <w:noProof/>
          </w:rPr>
          <w:drawing>
            <wp:inline distT="0" distB="0" distL="0" distR="0" wp14:anchorId="49293025" wp14:editId="79AFC6C0">
              <wp:extent cx="5937250" cy="2910840"/>
              <wp:effectExtent l="0" t="0" r="6350" b="3810"/>
              <wp:docPr id="6"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Table&#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37250" cy="2910840"/>
                      </a:xfrm>
                      <a:prstGeom prst="rect">
                        <a:avLst/>
                      </a:prstGeom>
                      <a:noFill/>
                      <a:ln>
                        <a:noFill/>
                      </a:ln>
                    </pic:spPr>
                  </pic:pic>
                </a:graphicData>
              </a:graphic>
            </wp:inline>
          </w:drawing>
        </w:r>
      </w:del>
    </w:p>
    <w:p w14:paraId="085F8306" w14:textId="7FB13059" w:rsidR="00F62E5E" w:rsidRDefault="002F6EF3">
      <w:pPr>
        <w:shd w:val="clear" w:color="auto" w:fill="FFFFFF"/>
        <w:spacing w:line="360" w:lineRule="auto"/>
        <w:jc w:val="both"/>
        <w:rPr>
          <w:color w:val="202124"/>
        </w:rPr>
      </w:pPr>
      <w:r>
        <w:rPr>
          <w:color w:val="202124"/>
        </w:rPr>
        <w:tab/>
      </w:r>
      <w:r w:rsidRPr="002F6EF3">
        <w:rPr>
          <w:b/>
          <w:bCs/>
          <w:color w:val="202124"/>
        </w:rPr>
        <w:t xml:space="preserve">Fig. </w:t>
      </w:r>
      <w:r w:rsidR="009B5DBD">
        <w:rPr>
          <w:b/>
          <w:bCs/>
          <w:color w:val="202124"/>
        </w:rPr>
        <w:t>2</w:t>
      </w:r>
      <w:r w:rsidRPr="002F6EF3">
        <w:rPr>
          <w:b/>
          <w:bCs/>
          <w:color w:val="202124"/>
        </w:rPr>
        <w:t xml:space="preserve"> -</w:t>
      </w:r>
      <w:r>
        <w:rPr>
          <w:color w:val="202124"/>
        </w:rPr>
        <w:t xml:space="preserve"> Actual/Predicted Stock Prices of </w:t>
      </w:r>
      <w:ins w:id="68" w:author="Sivateja Tiruvaipati" w:date="2022-08-17T16:06:00Z">
        <w:r w:rsidR="0007321C" w:rsidRPr="00DF545C">
          <w:t>Keurig Dr Pepper Inc</w:t>
        </w:r>
      </w:ins>
      <w:del w:id="69" w:author="Sivateja Tiruvaipati" w:date="2022-08-17T16:06:00Z">
        <w:r w:rsidDel="0007321C">
          <w:rPr>
            <w:color w:val="202124"/>
          </w:rPr>
          <w:delText>Kindle Direct Publishing</w:delText>
        </w:r>
      </w:del>
      <w:r>
        <w:rPr>
          <w:color w:val="202124"/>
        </w:rPr>
        <w:t xml:space="preserve"> through ARIMA Model</w:t>
      </w:r>
    </w:p>
    <w:p w14:paraId="53322B56" w14:textId="77777777" w:rsidR="00F62E5E" w:rsidDel="00C438A6" w:rsidRDefault="00F62E5E">
      <w:pPr>
        <w:shd w:val="clear" w:color="auto" w:fill="FFFFFF"/>
        <w:spacing w:line="360" w:lineRule="auto"/>
        <w:jc w:val="both"/>
        <w:rPr>
          <w:del w:id="70" w:author="Sivateja Tiruvaipati" w:date="2022-08-17T16:26:00Z"/>
          <w:color w:val="202124"/>
        </w:rPr>
      </w:pPr>
    </w:p>
    <w:p w14:paraId="376626DD" w14:textId="4A9CA966" w:rsidR="00EA3D43" w:rsidRPr="00EA3D43" w:rsidRDefault="00EA3D43" w:rsidP="00EA3D43">
      <w:pPr>
        <w:shd w:val="clear" w:color="auto" w:fill="FFFFFF"/>
        <w:spacing w:line="360" w:lineRule="auto"/>
        <w:jc w:val="both"/>
        <w:rPr>
          <w:color w:val="202124"/>
          <w:rPrChange w:id="71" w:author="Sivateja Tiruvaipati" w:date="2022-08-17T15:53:00Z">
            <w:rPr/>
          </w:rPrChange>
        </w:rPr>
      </w:pPr>
      <w:r w:rsidRPr="00A03A3C">
        <w:rPr>
          <w:color w:val="202124"/>
        </w:rPr>
        <w:t>When us</w:t>
      </w:r>
      <w:r>
        <w:rPr>
          <w:color w:val="202124"/>
        </w:rPr>
        <w:t>ed</w:t>
      </w:r>
      <w:r w:rsidRPr="00EA3D43">
        <w:rPr>
          <w:color w:val="202124"/>
        </w:rPr>
        <w:t xml:space="preserve"> </w:t>
      </w:r>
      <w:r w:rsidRPr="00EA3D43">
        <w:rPr>
          <w:color w:val="202124"/>
          <w:rPrChange w:id="72" w:author="Sivateja Tiruvaipati" w:date="2022-08-17T15:53:00Z">
            <w:rPr/>
          </w:rPrChange>
        </w:rPr>
        <w:t>ARIMA</w:t>
      </w:r>
      <w:ins w:id="73" w:author="Sivateja Tiruvaipati" w:date="2022-08-17T16:00:00Z">
        <w:r w:rsidR="00A07194">
          <w:rPr>
            <w:color w:val="202124"/>
          </w:rPr>
          <w:t>,</w:t>
        </w:r>
      </w:ins>
      <w:r w:rsidRPr="00EA3D43">
        <w:rPr>
          <w:color w:val="202124"/>
          <w:rPrChange w:id="74" w:author="Sivateja Tiruvaipati" w:date="2022-08-17T15:53:00Z">
            <w:rPr/>
          </w:rPrChange>
        </w:rPr>
        <w:t xml:space="preserve"> the Root Mean Square Error and the Mean Absolute Error between the actual stock price and the predicted stock price</w:t>
      </w:r>
      <w:r>
        <w:rPr>
          <w:color w:val="202124"/>
        </w:rPr>
        <w:t xml:space="preserve"> </w:t>
      </w:r>
      <w:r w:rsidRPr="00EA3D43">
        <w:rPr>
          <w:color w:val="202124"/>
          <w:rPrChange w:id="75" w:author="Sivateja Tiruvaipati" w:date="2022-08-17T15:53:00Z">
            <w:rPr/>
          </w:rPrChange>
        </w:rPr>
        <w:t>was 35.8</w:t>
      </w:r>
      <w:r>
        <w:rPr>
          <w:color w:val="202124"/>
        </w:rPr>
        <w:t xml:space="preserve"> </w:t>
      </w:r>
      <w:r w:rsidR="006B13FE">
        <w:rPr>
          <w:color w:val="202124"/>
        </w:rPr>
        <w:t xml:space="preserve">(Shown in Fig. 3) </w:t>
      </w:r>
      <w:r>
        <w:rPr>
          <w:color w:val="202124"/>
        </w:rPr>
        <w:t xml:space="preserve">for </w:t>
      </w:r>
      <w:r w:rsidRPr="00EA3D43">
        <w:rPr>
          <w:color w:val="202124"/>
          <w:rPrChange w:id="76" w:author="Sivateja Tiruvaipati" w:date="2022-08-17T15:56:00Z">
            <w:rPr>
              <w:rFonts w:ascii="Arial" w:hAnsi="Arial" w:cs="Arial"/>
              <w:color w:val="202124"/>
              <w:sz w:val="42"/>
              <w:szCs w:val="42"/>
              <w:shd w:val="clear" w:color="auto" w:fill="FFFFFF"/>
            </w:rPr>
          </w:rPrChange>
        </w:rPr>
        <w:t>Keurig Dr Pepper Inc</w:t>
      </w:r>
      <w:r>
        <w:rPr>
          <w:color w:val="202124"/>
        </w:rPr>
        <w:t xml:space="preserve"> stock price which is a poor performance considering </w:t>
      </w:r>
      <w:r w:rsidR="006B13FE">
        <w:rPr>
          <w:color w:val="202124"/>
        </w:rPr>
        <w:t>its</w:t>
      </w:r>
      <w:r>
        <w:rPr>
          <w:color w:val="202124"/>
        </w:rPr>
        <w:t xml:space="preserve"> </w:t>
      </w:r>
      <w:r w:rsidR="00D076E4">
        <w:rPr>
          <w:color w:val="202124"/>
        </w:rPr>
        <w:t>stock price oscillating at around USD 3</w:t>
      </w:r>
      <w:r w:rsidR="00A07194">
        <w:rPr>
          <w:color w:val="202124"/>
        </w:rPr>
        <w:t>8</w:t>
      </w:r>
      <w:r w:rsidR="00D076E4">
        <w:rPr>
          <w:color w:val="202124"/>
        </w:rPr>
        <w:t>. (Shown in Fig. 2)</w:t>
      </w:r>
    </w:p>
    <w:p w14:paraId="3C79307C" w14:textId="7D9D8275" w:rsidR="00F62E5E" w:rsidRDefault="00F62E5E">
      <w:pPr>
        <w:shd w:val="clear" w:color="auto" w:fill="FFFFFF"/>
        <w:spacing w:line="360" w:lineRule="auto"/>
        <w:jc w:val="both"/>
        <w:rPr>
          <w:b/>
          <w:bCs/>
          <w:color w:val="202124"/>
        </w:rPr>
      </w:pPr>
    </w:p>
    <w:p w14:paraId="1045E4A9" w14:textId="6BD3FFA2" w:rsidR="00F62E5E" w:rsidRDefault="00382D8E">
      <w:pPr>
        <w:shd w:val="clear" w:color="auto" w:fill="FFFFFF"/>
        <w:spacing w:line="360" w:lineRule="auto"/>
        <w:jc w:val="both"/>
        <w:rPr>
          <w:b/>
          <w:bCs/>
          <w:color w:val="202124"/>
        </w:rPr>
      </w:pPr>
      <w:del w:id="77" w:author="Sivateja Tiruvaipati" w:date="2022-08-17T16:11:00Z">
        <w:r w:rsidDel="00E52FE0">
          <w:rPr>
            <w:b/>
            <w:bCs/>
            <w:noProof/>
            <w:color w:val="202124"/>
          </w:rPr>
          <w:drawing>
            <wp:inline distT="0" distB="0" distL="114300" distR="114300" wp14:anchorId="19649D15" wp14:editId="78DE7D57">
              <wp:extent cx="5941695" cy="502920"/>
              <wp:effectExtent l="0" t="0" r="1905" b="11430"/>
              <wp:docPr id="3" name="Picture 3" descr="arimarm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rimarmse"/>
                      <pic:cNvPicPr>
                        <a:picLocks noChangeAspect="1"/>
                      </pic:cNvPicPr>
                    </pic:nvPicPr>
                    <pic:blipFill>
                      <a:blip r:embed="rId16"/>
                      <a:stretch>
                        <a:fillRect/>
                      </a:stretch>
                    </pic:blipFill>
                    <pic:spPr>
                      <a:xfrm>
                        <a:off x="0" y="0"/>
                        <a:ext cx="5941695" cy="502920"/>
                      </a:xfrm>
                      <a:prstGeom prst="rect">
                        <a:avLst/>
                      </a:prstGeom>
                    </pic:spPr>
                  </pic:pic>
                </a:graphicData>
              </a:graphic>
            </wp:inline>
          </w:drawing>
        </w:r>
      </w:del>
      <w:ins w:id="78" w:author="Sivateja Tiruvaipati" w:date="2022-08-17T16:11:00Z">
        <w:r w:rsidR="00E52FE0">
          <w:rPr>
            <w:b/>
            <w:bCs/>
            <w:noProof/>
          </w:rPr>
          <w:drawing>
            <wp:inline distT="0" distB="0" distL="114300" distR="114300" wp14:anchorId="3F02E70F" wp14:editId="355BBA35">
              <wp:extent cx="5876925" cy="981075"/>
              <wp:effectExtent l="0" t="0" r="9525" b="9525"/>
              <wp:docPr id="10" name="Picture 10" descr="lstmrm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stmrmse"/>
                      <pic:cNvPicPr>
                        <a:picLocks noChangeAspect="1"/>
                      </pic:cNvPicPr>
                    </pic:nvPicPr>
                    <pic:blipFill>
                      <a:blip r:embed="rId17"/>
                      <a:stretch>
                        <a:fillRect/>
                      </a:stretch>
                    </pic:blipFill>
                    <pic:spPr>
                      <a:xfrm>
                        <a:off x="0" y="0"/>
                        <a:ext cx="5876925" cy="981075"/>
                      </a:xfrm>
                      <a:prstGeom prst="rect">
                        <a:avLst/>
                      </a:prstGeom>
                    </pic:spPr>
                  </pic:pic>
                </a:graphicData>
              </a:graphic>
            </wp:inline>
          </w:drawing>
        </w:r>
      </w:ins>
    </w:p>
    <w:p w14:paraId="72B0A20A" w14:textId="5FE9B6C1" w:rsidR="006555F5" w:rsidRPr="0007109D" w:rsidRDefault="006B13FE">
      <w:pPr>
        <w:shd w:val="clear" w:color="auto" w:fill="FFFFFF"/>
        <w:spacing w:line="360" w:lineRule="auto"/>
        <w:ind w:firstLine="720"/>
        <w:jc w:val="both"/>
        <w:rPr>
          <w:b/>
          <w:bCs/>
          <w:color w:val="202124"/>
          <w:sz w:val="22"/>
          <w:szCs w:val="22"/>
        </w:rPr>
        <w:pPrChange w:id="79" w:author="Sivateja Tiruvaipati" w:date="2022-08-17T16:15:00Z">
          <w:pPr>
            <w:shd w:val="clear" w:color="auto" w:fill="FFFFFF"/>
            <w:spacing w:line="360" w:lineRule="auto"/>
            <w:jc w:val="both"/>
          </w:pPr>
        </w:pPrChange>
      </w:pPr>
      <w:r w:rsidRPr="002F6EF3">
        <w:rPr>
          <w:b/>
          <w:bCs/>
          <w:color w:val="202124"/>
        </w:rPr>
        <w:t xml:space="preserve">Fig. </w:t>
      </w:r>
      <w:r>
        <w:rPr>
          <w:b/>
          <w:bCs/>
          <w:color w:val="202124"/>
        </w:rPr>
        <w:t>3</w:t>
      </w:r>
      <w:r w:rsidRPr="002F6EF3">
        <w:rPr>
          <w:b/>
          <w:bCs/>
          <w:color w:val="202124"/>
        </w:rPr>
        <w:t xml:space="preserve"> </w:t>
      </w:r>
      <w:r>
        <w:rPr>
          <w:b/>
          <w:bCs/>
          <w:color w:val="202124"/>
        </w:rPr>
        <w:t>–</w:t>
      </w:r>
      <w:r>
        <w:rPr>
          <w:color w:val="202124"/>
        </w:rPr>
        <w:t xml:space="preserve"> Root Mean Square Error</w:t>
      </w:r>
      <w:ins w:id="80" w:author="Sivateja Tiruvaipati" w:date="2022-08-17T16:15:00Z">
        <w:r w:rsidR="002E37AF">
          <w:rPr>
            <w:color w:val="202124"/>
          </w:rPr>
          <w:t xml:space="preserve"> and </w:t>
        </w:r>
        <w:r w:rsidR="002E37AF" w:rsidRPr="00DF545C">
          <w:rPr>
            <w:color w:val="202124"/>
          </w:rPr>
          <w:t>Mean Absolute Error</w:t>
        </w:r>
        <w:r w:rsidR="002E37AF">
          <w:rPr>
            <w:color w:val="202124"/>
          </w:rPr>
          <w:t xml:space="preserve"> </w:t>
        </w:r>
      </w:ins>
      <w:del w:id="81" w:author="Sivateja Tiruvaipati" w:date="2022-08-17T16:15:00Z">
        <w:r w:rsidDel="002E37AF">
          <w:rPr>
            <w:color w:val="202124"/>
          </w:rPr>
          <w:delText xml:space="preserve"> </w:delText>
        </w:r>
      </w:del>
      <w:r>
        <w:rPr>
          <w:color w:val="202124"/>
        </w:rPr>
        <w:t xml:space="preserve">of ARIMA Model </w:t>
      </w:r>
    </w:p>
    <w:p w14:paraId="0D540FE7" w14:textId="77777777" w:rsidR="00C37717" w:rsidRDefault="00C37717">
      <w:pPr>
        <w:shd w:val="clear" w:color="auto" w:fill="FFFFFF"/>
        <w:spacing w:line="360" w:lineRule="auto"/>
        <w:jc w:val="both"/>
        <w:rPr>
          <w:ins w:id="82" w:author="Sivateja Tiruvaipati" w:date="2022-08-17T16:00:00Z"/>
          <w:b/>
          <w:bCs/>
          <w:color w:val="202124"/>
          <w:sz w:val="22"/>
          <w:szCs w:val="22"/>
        </w:rPr>
      </w:pPr>
      <w:bookmarkStart w:id="83" w:name="_Hlk111492240"/>
    </w:p>
    <w:p w14:paraId="6461D22D" w14:textId="703A72D4" w:rsidR="00F62E5E" w:rsidRPr="0007109D" w:rsidRDefault="009E6427">
      <w:pPr>
        <w:shd w:val="clear" w:color="auto" w:fill="FFFFFF"/>
        <w:spacing w:line="360" w:lineRule="auto"/>
        <w:jc w:val="both"/>
        <w:rPr>
          <w:color w:val="202124"/>
          <w:sz w:val="22"/>
          <w:szCs w:val="22"/>
        </w:rPr>
      </w:pPr>
      <w:r w:rsidRPr="0007109D">
        <w:rPr>
          <w:b/>
          <w:bCs/>
          <w:color w:val="202124"/>
          <w:sz w:val="22"/>
          <w:szCs w:val="22"/>
        </w:rPr>
        <w:t>LSTM</w:t>
      </w:r>
      <w:r w:rsidR="0007109D" w:rsidRPr="0007109D">
        <w:rPr>
          <w:b/>
          <w:bCs/>
          <w:color w:val="202124"/>
          <w:sz w:val="22"/>
          <w:szCs w:val="22"/>
        </w:rPr>
        <w:t xml:space="preserve"> MODEL</w:t>
      </w:r>
    </w:p>
    <w:bookmarkEnd w:id="83"/>
    <w:p w14:paraId="24AE9550" w14:textId="77777777" w:rsidR="00970527" w:rsidRDefault="00970527">
      <w:pPr>
        <w:shd w:val="clear" w:color="auto" w:fill="FFFFFF"/>
        <w:spacing w:line="360" w:lineRule="auto"/>
        <w:jc w:val="both"/>
        <w:rPr>
          <w:b/>
          <w:bCs/>
          <w:color w:val="202124"/>
        </w:rPr>
      </w:pPr>
    </w:p>
    <w:p w14:paraId="1A4D6270" w14:textId="37ED111B" w:rsidR="00F62E5E" w:rsidRDefault="00420A90" w:rsidP="00970527">
      <w:pPr>
        <w:shd w:val="clear" w:color="auto" w:fill="FFFFFF"/>
        <w:spacing w:line="360" w:lineRule="auto"/>
        <w:ind w:firstLine="360"/>
        <w:jc w:val="both"/>
        <w:rPr>
          <w:color w:val="202124"/>
        </w:rPr>
      </w:pPr>
      <w:r>
        <w:rPr>
          <w:color w:val="202124"/>
        </w:rPr>
        <w:t>T</w:t>
      </w:r>
      <w:r w:rsidR="009E6427">
        <w:rPr>
          <w:color w:val="202124"/>
        </w:rPr>
        <w:t xml:space="preserve">he LSTM model </w:t>
      </w:r>
      <w:r>
        <w:rPr>
          <w:color w:val="202124"/>
        </w:rPr>
        <w:t>captured</w:t>
      </w:r>
      <w:r w:rsidR="009E6427">
        <w:rPr>
          <w:color w:val="202124"/>
        </w:rPr>
        <w:t xml:space="preserve"> the trend in the stock prices. </w:t>
      </w:r>
      <w:r>
        <w:rPr>
          <w:color w:val="202124"/>
        </w:rPr>
        <w:t>Two metrics helped confirm it:</w:t>
      </w:r>
    </w:p>
    <w:p w14:paraId="25C620F4" w14:textId="30A5F350" w:rsidR="00F62E5E" w:rsidRPr="00025404" w:rsidRDefault="009E6427" w:rsidP="00025404">
      <w:pPr>
        <w:pStyle w:val="ListParagraph"/>
        <w:numPr>
          <w:ilvl w:val="0"/>
          <w:numId w:val="5"/>
        </w:numPr>
        <w:shd w:val="clear" w:color="auto" w:fill="FFFFFF"/>
        <w:spacing w:line="360" w:lineRule="auto"/>
        <w:jc w:val="both"/>
        <w:rPr>
          <w:color w:val="202124"/>
        </w:rPr>
      </w:pPr>
      <w:r w:rsidRPr="00025404">
        <w:rPr>
          <w:color w:val="202124"/>
        </w:rPr>
        <w:t xml:space="preserve">Graphical representation </w:t>
      </w:r>
      <w:r w:rsidR="00420A90">
        <w:rPr>
          <w:color w:val="202124"/>
        </w:rPr>
        <w:t>and</w:t>
      </w:r>
    </w:p>
    <w:p w14:paraId="3CEB084F" w14:textId="77777777" w:rsidR="00F62E5E" w:rsidRPr="00025404" w:rsidRDefault="009E6427" w:rsidP="00025404">
      <w:pPr>
        <w:pStyle w:val="ListParagraph"/>
        <w:numPr>
          <w:ilvl w:val="0"/>
          <w:numId w:val="5"/>
        </w:numPr>
        <w:shd w:val="clear" w:color="auto" w:fill="FFFFFF"/>
        <w:spacing w:line="360" w:lineRule="auto"/>
        <w:jc w:val="both"/>
        <w:rPr>
          <w:color w:val="202124"/>
        </w:rPr>
      </w:pPr>
      <w:r w:rsidRPr="00025404">
        <w:rPr>
          <w:color w:val="202124"/>
        </w:rPr>
        <w:t>Root Mean Square Error</w:t>
      </w:r>
    </w:p>
    <w:p w14:paraId="1FAA861C" w14:textId="676152F8" w:rsidR="00F62E5E" w:rsidDel="0007321C" w:rsidRDefault="00420A90">
      <w:pPr>
        <w:shd w:val="clear" w:color="auto" w:fill="FFFFFF"/>
        <w:spacing w:line="360" w:lineRule="auto"/>
        <w:jc w:val="both"/>
        <w:rPr>
          <w:del w:id="84" w:author="Sivateja Tiruvaipati" w:date="2022-08-17T16:07:00Z"/>
          <w:color w:val="202124"/>
        </w:rPr>
      </w:pPr>
      <w:r>
        <w:rPr>
          <w:color w:val="202124"/>
        </w:rPr>
        <w:t xml:space="preserve">The plot showed </w:t>
      </w:r>
      <w:r w:rsidR="009E6427">
        <w:rPr>
          <w:color w:val="202124"/>
        </w:rPr>
        <w:t xml:space="preserve">that difference in </w:t>
      </w:r>
      <w:r w:rsidR="004A6CE9">
        <w:rPr>
          <w:color w:val="202124"/>
        </w:rPr>
        <w:t>the actual</w:t>
      </w:r>
      <w:r w:rsidR="009E6427">
        <w:rPr>
          <w:color w:val="202124"/>
        </w:rPr>
        <w:t xml:space="preserve"> stock price and the predicted stock prices </w:t>
      </w:r>
      <w:r>
        <w:rPr>
          <w:color w:val="202124"/>
        </w:rPr>
        <w:t xml:space="preserve">was </w:t>
      </w:r>
      <w:r w:rsidR="00856142">
        <w:rPr>
          <w:color w:val="202124"/>
        </w:rPr>
        <w:t>considerably</w:t>
      </w:r>
      <w:r w:rsidR="009E6427">
        <w:rPr>
          <w:color w:val="202124"/>
        </w:rPr>
        <w:t xml:space="preserve"> </w:t>
      </w:r>
      <w:r>
        <w:rPr>
          <w:color w:val="202124"/>
        </w:rPr>
        <w:t>narrower.</w:t>
      </w:r>
    </w:p>
    <w:p w14:paraId="6BE7979E" w14:textId="77777777" w:rsidR="00F62E5E" w:rsidRDefault="00F62E5E">
      <w:pPr>
        <w:shd w:val="clear" w:color="auto" w:fill="FFFFFF"/>
        <w:spacing w:line="360" w:lineRule="auto"/>
        <w:jc w:val="both"/>
        <w:rPr>
          <w:color w:val="202124"/>
        </w:rPr>
      </w:pPr>
    </w:p>
    <w:p w14:paraId="2EB07220" w14:textId="6381587B" w:rsidR="00F62E5E" w:rsidRDefault="009E6427">
      <w:pPr>
        <w:shd w:val="clear" w:color="auto" w:fill="FFFFFF"/>
        <w:spacing w:line="360" w:lineRule="auto"/>
        <w:jc w:val="both"/>
        <w:rPr>
          <w:color w:val="202124"/>
        </w:rPr>
      </w:pPr>
      <w:del w:id="85" w:author="Sivateja Tiruvaipati" w:date="2022-08-17T16:06:00Z">
        <w:r w:rsidDel="0007321C">
          <w:rPr>
            <w:noProof/>
          </w:rPr>
          <w:drawing>
            <wp:inline distT="0" distB="0" distL="114300" distR="114300" wp14:anchorId="5A98CA16" wp14:editId="5CCD52E8">
              <wp:extent cx="5934710" cy="3010535"/>
              <wp:effectExtent l="0" t="0" r="8890" b="1841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8"/>
                      <a:stretch>
                        <a:fillRect/>
                      </a:stretch>
                    </pic:blipFill>
                    <pic:spPr>
                      <a:xfrm>
                        <a:off x="0" y="0"/>
                        <a:ext cx="5934710" cy="3010535"/>
                      </a:xfrm>
                      <a:prstGeom prst="rect">
                        <a:avLst/>
                      </a:prstGeom>
                      <a:noFill/>
                      <a:ln>
                        <a:noFill/>
                      </a:ln>
                    </pic:spPr>
                  </pic:pic>
                </a:graphicData>
              </a:graphic>
            </wp:inline>
          </w:drawing>
        </w:r>
      </w:del>
      <w:ins w:id="86" w:author="Sivateja Tiruvaipati" w:date="2022-08-17T16:07:00Z">
        <w:r w:rsidR="0007321C">
          <w:rPr>
            <w:noProof/>
          </w:rPr>
          <w:drawing>
            <wp:inline distT="0" distB="0" distL="114300" distR="114300" wp14:anchorId="742C4790" wp14:editId="3C14B4BE">
              <wp:extent cx="5734050" cy="3122818"/>
              <wp:effectExtent l="0" t="0" r="0" b="1905"/>
              <wp:docPr id="9" name="Picture 9" descr="ls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stm"/>
                      <pic:cNvPicPr>
                        <a:picLocks noChangeAspect="1"/>
                      </pic:cNvPicPr>
                    </pic:nvPicPr>
                    <pic:blipFill>
                      <a:blip r:embed="rId19"/>
                      <a:stretch>
                        <a:fillRect/>
                      </a:stretch>
                    </pic:blipFill>
                    <pic:spPr>
                      <a:xfrm>
                        <a:off x="0" y="0"/>
                        <a:ext cx="5737749" cy="3124832"/>
                      </a:xfrm>
                      <a:prstGeom prst="rect">
                        <a:avLst/>
                      </a:prstGeom>
                    </pic:spPr>
                  </pic:pic>
                </a:graphicData>
              </a:graphic>
            </wp:inline>
          </w:drawing>
        </w:r>
      </w:ins>
    </w:p>
    <w:p w14:paraId="4216F47D" w14:textId="0B9AF471" w:rsidR="00F62E5E" w:rsidRDefault="002F6EF3" w:rsidP="002F6EF3">
      <w:pPr>
        <w:shd w:val="clear" w:color="auto" w:fill="FFFFFF"/>
        <w:spacing w:line="360" w:lineRule="auto"/>
        <w:ind w:firstLine="720"/>
        <w:jc w:val="both"/>
        <w:rPr>
          <w:color w:val="202124"/>
        </w:rPr>
      </w:pPr>
      <w:r w:rsidRPr="002F6EF3">
        <w:rPr>
          <w:b/>
          <w:bCs/>
          <w:color w:val="202124"/>
        </w:rPr>
        <w:t xml:space="preserve">Fig. </w:t>
      </w:r>
      <w:ins w:id="87" w:author="Sivateja Tiruvaipati" w:date="2022-08-17T16:07:00Z">
        <w:r w:rsidR="0007321C">
          <w:rPr>
            <w:b/>
            <w:bCs/>
            <w:color w:val="202124"/>
          </w:rPr>
          <w:t>4</w:t>
        </w:r>
      </w:ins>
      <w:del w:id="88" w:author="Sivateja Tiruvaipati" w:date="2022-08-17T16:07:00Z">
        <w:r w:rsidR="009B5DBD" w:rsidDel="0007321C">
          <w:rPr>
            <w:b/>
            <w:bCs/>
            <w:color w:val="202124"/>
          </w:rPr>
          <w:delText>3</w:delText>
        </w:r>
      </w:del>
      <w:r w:rsidRPr="002F6EF3">
        <w:rPr>
          <w:b/>
          <w:bCs/>
          <w:color w:val="202124"/>
        </w:rPr>
        <w:t xml:space="preserve"> -</w:t>
      </w:r>
      <w:r>
        <w:rPr>
          <w:color w:val="202124"/>
        </w:rPr>
        <w:t xml:space="preserve"> Actual/Predicted Stock Prices of </w:t>
      </w:r>
      <w:ins w:id="89" w:author="Sivateja Tiruvaipati" w:date="2022-08-17T16:06:00Z">
        <w:r w:rsidR="0007321C" w:rsidRPr="00DF545C">
          <w:t>Keurig Dr Pepper Inc</w:t>
        </w:r>
      </w:ins>
      <w:del w:id="90" w:author="Sivateja Tiruvaipati" w:date="2022-08-17T16:06:00Z">
        <w:r w:rsidDel="0007321C">
          <w:rPr>
            <w:color w:val="202124"/>
          </w:rPr>
          <w:delText>Kindle Direct Publishing</w:delText>
        </w:r>
      </w:del>
      <w:r>
        <w:rPr>
          <w:color w:val="202124"/>
        </w:rPr>
        <w:t xml:space="preserve"> through LSTM Model</w:t>
      </w:r>
    </w:p>
    <w:p w14:paraId="05AE4877" w14:textId="77777777" w:rsidR="00F62E5E" w:rsidRDefault="00F62E5E">
      <w:pPr>
        <w:shd w:val="clear" w:color="auto" w:fill="FFFFFF"/>
        <w:spacing w:line="360" w:lineRule="auto"/>
        <w:jc w:val="both"/>
        <w:rPr>
          <w:color w:val="202124"/>
        </w:rPr>
      </w:pPr>
    </w:p>
    <w:p w14:paraId="0DFBDBF9" w14:textId="60F28D3B" w:rsidR="0080754A" w:rsidRPr="00DF545C" w:rsidRDefault="0007321C" w:rsidP="0080754A">
      <w:pPr>
        <w:shd w:val="clear" w:color="auto" w:fill="FFFFFF"/>
        <w:spacing w:line="360" w:lineRule="auto"/>
        <w:jc w:val="both"/>
        <w:rPr>
          <w:ins w:id="91" w:author="Sivateja Tiruvaipati" w:date="2022-08-17T16:13:00Z"/>
          <w:color w:val="202124"/>
        </w:rPr>
      </w:pPr>
      <w:ins w:id="92" w:author="Sivateja Tiruvaipati" w:date="2022-08-17T16:07:00Z">
        <w:r>
          <w:t>When us</w:t>
        </w:r>
      </w:ins>
      <w:ins w:id="93" w:author="Sivateja Tiruvaipati" w:date="2022-08-17T16:08:00Z">
        <w:r w:rsidR="00AC47D1">
          <w:t>ed</w:t>
        </w:r>
      </w:ins>
      <w:ins w:id="94" w:author="Sivateja Tiruvaipati" w:date="2022-08-17T16:07:00Z">
        <w:r>
          <w:t xml:space="preserve"> LSTM, t</w:t>
        </w:r>
        <w:r w:rsidRPr="00DF545C">
          <w:t>he Root Mean Square Error between the actual stock price and the predicted stock prices was 0.</w:t>
        </w:r>
        <w:r>
          <w:t>69</w:t>
        </w:r>
      </w:ins>
      <w:ins w:id="95" w:author="Sivateja Tiruvaipati" w:date="2022-08-17T16:13:00Z">
        <w:r w:rsidR="005A5DD6">
          <w:t xml:space="preserve"> </w:t>
        </w:r>
        <w:r w:rsidR="005A5DD6">
          <w:rPr>
            <w:color w:val="202124"/>
          </w:rPr>
          <w:t xml:space="preserve">(Shown in Fig. </w:t>
        </w:r>
      </w:ins>
      <w:ins w:id="96" w:author="Sivateja Tiruvaipati" w:date="2022-08-17T16:14:00Z">
        <w:r w:rsidR="006C22B2">
          <w:rPr>
            <w:color w:val="202124"/>
          </w:rPr>
          <w:t>5</w:t>
        </w:r>
      </w:ins>
      <w:ins w:id="97" w:author="Sivateja Tiruvaipati" w:date="2022-08-17T16:13:00Z">
        <w:r w:rsidR="005A5DD6">
          <w:rPr>
            <w:color w:val="202124"/>
          </w:rPr>
          <w:t>)</w:t>
        </w:r>
      </w:ins>
      <w:ins w:id="98" w:author="Sivateja Tiruvaipati" w:date="2022-08-17T16:07:00Z">
        <w:r>
          <w:t>, and the Mean Absolute Error between the actual stock price and the predicted stock price</w:t>
        </w:r>
      </w:ins>
      <w:ins w:id="99" w:author="Sivateja Tiruvaipati" w:date="2022-08-17T16:08:00Z">
        <w:r w:rsidR="00AC47D1">
          <w:t xml:space="preserve"> </w:t>
        </w:r>
      </w:ins>
      <w:ins w:id="100" w:author="Sivateja Tiruvaipati" w:date="2022-08-17T16:07:00Z">
        <w:r>
          <w:t>was 0.65</w:t>
        </w:r>
      </w:ins>
      <w:ins w:id="101" w:author="Sivateja Tiruvaipati" w:date="2022-08-17T16:13:00Z">
        <w:r w:rsidR="005A5DD6">
          <w:t xml:space="preserve"> </w:t>
        </w:r>
        <w:r w:rsidR="005A5DD6">
          <w:rPr>
            <w:color w:val="202124"/>
          </w:rPr>
          <w:t xml:space="preserve">(Shown in Fig. </w:t>
        </w:r>
      </w:ins>
      <w:ins w:id="102" w:author="Sivateja Tiruvaipati" w:date="2022-08-17T16:14:00Z">
        <w:r w:rsidR="006C22B2">
          <w:rPr>
            <w:color w:val="202124"/>
          </w:rPr>
          <w:t>5</w:t>
        </w:r>
      </w:ins>
      <w:ins w:id="103" w:author="Sivateja Tiruvaipati" w:date="2022-08-17T16:13:00Z">
        <w:r w:rsidR="005A5DD6">
          <w:rPr>
            <w:color w:val="202124"/>
          </w:rPr>
          <w:t>)</w:t>
        </w:r>
        <w:r w:rsidR="0080754A">
          <w:rPr>
            <w:color w:val="202124"/>
          </w:rPr>
          <w:t xml:space="preserve"> for </w:t>
        </w:r>
        <w:r w:rsidR="0080754A" w:rsidRPr="00DF545C">
          <w:rPr>
            <w:color w:val="202124"/>
          </w:rPr>
          <w:t>Keurig Dr Pepper Inc</w:t>
        </w:r>
        <w:r w:rsidR="0080754A">
          <w:rPr>
            <w:color w:val="202124"/>
          </w:rPr>
          <w:t xml:space="preserve"> which is indicating </w:t>
        </w:r>
      </w:ins>
      <w:ins w:id="104" w:author="Sivateja Tiruvaipati" w:date="2022-08-17T16:14:00Z">
        <w:r w:rsidR="0080754A">
          <w:rPr>
            <w:color w:val="202124"/>
          </w:rPr>
          <w:t xml:space="preserve">a good </w:t>
        </w:r>
      </w:ins>
      <w:ins w:id="105" w:author="Sivateja Tiruvaipati" w:date="2022-08-17T16:13:00Z">
        <w:r w:rsidR="0080754A">
          <w:rPr>
            <w:color w:val="202124"/>
          </w:rPr>
          <w:t>performance considering its</w:t>
        </w:r>
      </w:ins>
      <w:ins w:id="106" w:author="Sivateja Tiruvaipati" w:date="2022-08-17T16:14:00Z">
        <w:r w:rsidR="0080754A">
          <w:rPr>
            <w:color w:val="202124"/>
          </w:rPr>
          <w:t xml:space="preserve"> prediction accuracy</w:t>
        </w:r>
      </w:ins>
      <w:ins w:id="107" w:author="Sivateja Tiruvaipati" w:date="2022-08-17T16:13:00Z">
        <w:r w:rsidR="0080754A">
          <w:rPr>
            <w:color w:val="202124"/>
          </w:rPr>
          <w:t xml:space="preserve">. (Shown in Fig. </w:t>
        </w:r>
      </w:ins>
      <w:ins w:id="108" w:author="Sivateja Tiruvaipati" w:date="2022-08-17T16:14:00Z">
        <w:r w:rsidR="006C22B2">
          <w:rPr>
            <w:color w:val="202124"/>
          </w:rPr>
          <w:t>4</w:t>
        </w:r>
      </w:ins>
      <w:ins w:id="109" w:author="Sivateja Tiruvaipati" w:date="2022-08-17T16:13:00Z">
        <w:r w:rsidR="0080754A">
          <w:rPr>
            <w:color w:val="202124"/>
          </w:rPr>
          <w:t>)</w:t>
        </w:r>
      </w:ins>
    </w:p>
    <w:p w14:paraId="5479B7ED" w14:textId="2A062CA7" w:rsidR="00F62E5E" w:rsidDel="00070D76" w:rsidRDefault="009E6427">
      <w:pPr>
        <w:shd w:val="clear" w:color="auto" w:fill="FFFFFF"/>
        <w:spacing w:line="360" w:lineRule="auto"/>
        <w:jc w:val="both"/>
        <w:rPr>
          <w:del w:id="110" w:author="Sivateja Tiruvaipati" w:date="2022-08-17T16:16:00Z"/>
          <w:color w:val="202124"/>
        </w:rPr>
      </w:pPr>
      <w:del w:id="111" w:author="Sivateja Tiruvaipati" w:date="2022-08-17T16:16:00Z">
        <w:r w:rsidDel="00070D76">
          <w:rPr>
            <w:color w:val="202124"/>
          </w:rPr>
          <w:delText xml:space="preserve">The Root Mean Square Error between the actual stock price and the predicted stock prices when using LSTM </w:delText>
        </w:r>
        <w:r w:rsidR="00420A90" w:rsidDel="00070D76">
          <w:rPr>
            <w:color w:val="202124"/>
          </w:rPr>
          <w:delText xml:space="preserve">was </w:delText>
        </w:r>
        <w:r w:rsidDel="00070D76">
          <w:rPr>
            <w:color w:val="202124"/>
          </w:rPr>
          <w:delText>0.</w:delText>
        </w:r>
        <w:commentRangeStart w:id="112"/>
        <w:r w:rsidDel="00070D76">
          <w:rPr>
            <w:color w:val="202124"/>
          </w:rPr>
          <w:delText>44</w:delText>
        </w:r>
        <w:commentRangeEnd w:id="112"/>
        <w:r w:rsidR="00B64B23" w:rsidDel="00070D76">
          <w:rPr>
            <w:rStyle w:val="CommentReference"/>
          </w:rPr>
          <w:commentReference w:id="112"/>
        </w:r>
        <w:r w:rsidDel="00070D76">
          <w:rPr>
            <w:color w:val="202124"/>
          </w:rPr>
          <w:delText>.</w:delText>
        </w:r>
      </w:del>
    </w:p>
    <w:p w14:paraId="5E57EBB6" w14:textId="77777777" w:rsidR="00382D8E" w:rsidRDefault="00382D8E">
      <w:pPr>
        <w:shd w:val="clear" w:color="auto" w:fill="FFFFFF"/>
        <w:spacing w:line="360" w:lineRule="auto"/>
        <w:jc w:val="both"/>
        <w:rPr>
          <w:color w:val="202124"/>
        </w:rPr>
      </w:pPr>
    </w:p>
    <w:p w14:paraId="5C91F303" w14:textId="77777777" w:rsidR="00F62E5E" w:rsidRDefault="009E6427">
      <w:pPr>
        <w:shd w:val="clear" w:color="auto" w:fill="FFFFFF"/>
        <w:spacing w:line="360" w:lineRule="auto"/>
        <w:jc w:val="both"/>
        <w:rPr>
          <w:color w:val="202124"/>
        </w:rPr>
      </w:pPr>
      <w:r>
        <w:rPr>
          <w:noProof/>
          <w:color w:val="202124"/>
        </w:rPr>
        <w:drawing>
          <wp:inline distT="0" distB="0" distL="114300" distR="114300" wp14:anchorId="7D7AE733" wp14:editId="0E59051C">
            <wp:extent cx="5936615" cy="1191895"/>
            <wp:effectExtent l="0" t="0" r="6985" b="8255"/>
            <wp:docPr id="4" name="Picture 4" descr="lstmrm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stmrmse"/>
                    <pic:cNvPicPr>
                      <a:picLocks noChangeAspect="1"/>
                    </pic:cNvPicPr>
                  </pic:nvPicPr>
                  <pic:blipFill>
                    <a:blip r:embed="rId20"/>
                    <a:stretch>
                      <a:fillRect/>
                    </a:stretch>
                  </pic:blipFill>
                  <pic:spPr>
                    <a:xfrm>
                      <a:off x="0" y="0"/>
                      <a:ext cx="5936615" cy="1191895"/>
                    </a:xfrm>
                    <a:prstGeom prst="rect">
                      <a:avLst/>
                    </a:prstGeom>
                  </pic:spPr>
                </pic:pic>
              </a:graphicData>
            </a:graphic>
          </wp:inline>
        </w:drawing>
      </w:r>
    </w:p>
    <w:p w14:paraId="662493DA" w14:textId="4827FA5E" w:rsidR="00F62E5E" w:rsidRDefault="00F62E5E">
      <w:pPr>
        <w:pStyle w:val="NormalWeb"/>
        <w:spacing w:before="0" w:beforeAutospacing="0" w:after="0" w:afterAutospacing="0" w:line="360" w:lineRule="auto"/>
        <w:rPr>
          <w:ins w:id="113" w:author="Sivateja Tiruvaipati" w:date="2022-08-17T16:15:00Z"/>
          <w:color w:val="0E101A"/>
        </w:rPr>
      </w:pPr>
    </w:p>
    <w:p w14:paraId="672ACABC" w14:textId="74261D45" w:rsidR="00F65F61" w:rsidRPr="0007109D" w:rsidRDefault="00F65F61" w:rsidP="00F65F61">
      <w:pPr>
        <w:shd w:val="clear" w:color="auto" w:fill="FFFFFF"/>
        <w:spacing w:line="360" w:lineRule="auto"/>
        <w:ind w:firstLine="720"/>
        <w:jc w:val="both"/>
        <w:rPr>
          <w:ins w:id="114" w:author="Sivateja Tiruvaipati" w:date="2022-08-17T16:15:00Z"/>
          <w:b/>
          <w:bCs/>
          <w:color w:val="202124"/>
          <w:sz w:val="22"/>
          <w:szCs w:val="22"/>
        </w:rPr>
      </w:pPr>
      <w:ins w:id="115" w:author="Sivateja Tiruvaipati" w:date="2022-08-17T16:15:00Z">
        <w:r w:rsidRPr="002F6EF3">
          <w:rPr>
            <w:b/>
            <w:bCs/>
            <w:color w:val="202124"/>
          </w:rPr>
          <w:t xml:space="preserve">Fig. </w:t>
        </w:r>
      </w:ins>
      <w:ins w:id="116" w:author="Sivateja Tiruvaipati" w:date="2022-08-17T16:16:00Z">
        <w:r>
          <w:rPr>
            <w:b/>
            <w:bCs/>
            <w:color w:val="202124"/>
          </w:rPr>
          <w:t xml:space="preserve">5 </w:t>
        </w:r>
      </w:ins>
      <w:ins w:id="117" w:author="Sivateja Tiruvaipati" w:date="2022-08-17T16:15:00Z">
        <w:r>
          <w:rPr>
            <w:b/>
            <w:bCs/>
            <w:color w:val="202124"/>
          </w:rPr>
          <w:t>–</w:t>
        </w:r>
        <w:r>
          <w:rPr>
            <w:color w:val="202124"/>
          </w:rPr>
          <w:t xml:space="preserve"> Root Mean Square Error and </w:t>
        </w:r>
        <w:r w:rsidRPr="00DF545C">
          <w:rPr>
            <w:color w:val="202124"/>
          </w:rPr>
          <w:t>Mean Absolute Error</w:t>
        </w:r>
        <w:r>
          <w:rPr>
            <w:color w:val="202124"/>
          </w:rPr>
          <w:t xml:space="preserve"> of </w:t>
        </w:r>
      </w:ins>
      <w:ins w:id="118" w:author="Sivateja Tiruvaipati" w:date="2022-08-17T16:16:00Z">
        <w:r>
          <w:rPr>
            <w:color w:val="202124"/>
          </w:rPr>
          <w:t>LSTM</w:t>
        </w:r>
      </w:ins>
      <w:ins w:id="119" w:author="Sivateja Tiruvaipati" w:date="2022-08-17T16:15:00Z">
        <w:r>
          <w:rPr>
            <w:color w:val="202124"/>
          </w:rPr>
          <w:t xml:space="preserve"> Model </w:t>
        </w:r>
      </w:ins>
    </w:p>
    <w:p w14:paraId="40BCB600" w14:textId="77777777" w:rsidR="00F65F61" w:rsidRDefault="00F65F61">
      <w:pPr>
        <w:pStyle w:val="NormalWeb"/>
        <w:spacing w:before="0" w:beforeAutospacing="0" w:after="0" w:afterAutospacing="0" w:line="360" w:lineRule="auto"/>
        <w:rPr>
          <w:color w:val="0E101A"/>
        </w:rPr>
      </w:pPr>
    </w:p>
    <w:p w14:paraId="24490344" w14:textId="18ABBB2F" w:rsidR="00F62E5E" w:rsidDel="00B44F2B" w:rsidRDefault="009E6427" w:rsidP="00137B98">
      <w:pPr>
        <w:pStyle w:val="NormalWeb"/>
        <w:spacing w:before="0" w:beforeAutospacing="0" w:after="0" w:afterAutospacing="0" w:line="360" w:lineRule="auto"/>
        <w:jc w:val="both"/>
        <w:rPr>
          <w:del w:id="120" w:author="Sivateja Tiruvaipati" w:date="2022-08-17T16:16:00Z"/>
          <w:color w:val="202124"/>
        </w:rPr>
      </w:pPr>
      <w:r>
        <w:rPr>
          <w:color w:val="0E101A"/>
        </w:rPr>
        <w:t xml:space="preserve">After </w:t>
      </w:r>
      <w:r w:rsidR="009B5DBD">
        <w:rPr>
          <w:color w:val="0E101A"/>
        </w:rPr>
        <w:t xml:space="preserve">evaluating the performance of </w:t>
      </w:r>
      <w:r>
        <w:rPr>
          <w:color w:val="0E101A"/>
        </w:rPr>
        <w:t xml:space="preserve">both the ARIMA and LSTM models for predicting future stock price of the stocks we </w:t>
      </w:r>
      <w:r w:rsidR="009B5DBD">
        <w:rPr>
          <w:color w:val="0E101A"/>
        </w:rPr>
        <w:t>came to conclusion that LSTM model outperforms ARIMA model.</w:t>
      </w:r>
      <w:r>
        <w:rPr>
          <w:color w:val="0E101A"/>
        </w:rPr>
        <w:t xml:space="preserve"> This can be seen from the graphs plotted </w:t>
      </w:r>
      <w:r w:rsidR="009B5DBD">
        <w:rPr>
          <w:color w:val="0E101A"/>
        </w:rPr>
        <w:t>(</w:t>
      </w:r>
      <w:r w:rsidR="009B5DBD">
        <w:rPr>
          <w:color w:val="202124"/>
        </w:rPr>
        <w:t xml:space="preserve">Fig. </w:t>
      </w:r>
      <w:ins w:id="121" w:author="Sivateja Tiruvaipati" w:date="2022-08-17T16:19:00Z">
        <w:r w:rsidR="00576A75">
          <w:rPr>
            <w:color w:val="202124"/>
          </w:rPr>
          <w:t>2</w:t>
        </w:r>
      </w:ins>
      <w:del w:id="122" w:author="Sivateja Tiruvaipati" w:date="2022-08-17T16:19:00Z">
        <w:r w:rsidR="009B5DBD" w:rsidDel="00576A75">
          <w:rPr>
            <w:color w:val="202124"/>
          </w:rPr>
          <w:delText>1</w:delText>
        </w:r>
      </w:del>
      <w:r w:rsidR="009B5DBD">
        <w:rPr>
          <w:color w:val="202124"/>
        </w:rPr>
        <w:t xml:space="preserve"> &amp; </w:t>
      </w:r>
      <w:ins w:id="123" w:author="Sivateja Tiruvaipati" w:date="2022-08-17T16:19:00Z">
        <w:r w:rsidR="00576A75">
          <w:rPr>
            <w:color w:val="202124"/>
          </w:rPr>
          <w:t>4</w:t>
        </w:r>
      </w:ins>
      <w:del w:id="124" w:author="Sivateja Tiruvaipati" w:date="2022-08-17T16:19:00Z">
        <w:r w:rsidR="009B5DBD" w:rsidDel="00576A75">
          <w:rPr>
            <w:color w:val="202124"/>
          </w:rPr>
          <w:delText>2</w:delText>
        </w:r>
      </w:del>
      <w:r w:rsidR="009B5DBD">
        <w:rPr>
          <w:color w:val="202124"/>
        </w:rPr>
        <w:t xml:space="preserve">) </w:t>
      </w:r>
      <w:r>
        <w:rPr>
          <w:color w:val="0E101A"/>
        </w:rPr>
        <w:t xml:space="preserve">between the </w:t>
      </w:r>
      <w:r>
        <w:rPr>
          <w:color w:val="202124"/>
        </w:rPr>
        <w:t xml:space="preserve">actual stock price and the predicted stock prices of </w:t>
      </w:r>
      <w:del w:id="125" w:author="Sivateja Tiruvaipati" w:date="2022-08-17T16:19:00Z">
        <w:r w:rsidDel="00576A75">
          <w:rPr>
            <w:color w:val="202124"/>
          </w:rPr>
          <w:delText>compan</w:delText>
        </w:r>
      </w:del>
      <w:ins w:id="126" w:author="Sivateja Tiruvaipati" w:date="2022-08-17T16:19:00Z">
        <w:r w:rsidR="00576A75" w:rsidRPr="00DF545C">
          <w:rPr>
            <w:color w:val="202124"/>
          </w:rPr>
          <w:t>Keurig Dr Pepper Inc</w:t>
        </w:r>
        <w:r w:rsidR="00576A75">
          <w:rPr>
            <w:color w:val="202124"/>
          </w:rPr>
          <w:t xml:space="preserve"> </w:t>
        </w:r>
        <w:r w:rsidR="00C359C7">
          <w:rPr>
            <w:color w:val="202124"/>
          </w:rPr>
          <w:t xml:space="preserve">and </w:t>
        </w:r>
      </w:ins>
      <w:del w:id="127" w:author="Sivateja Tiruvaipati" w:date="2022-08-17T16:19:00Z">
        <w:r w:rsidDel="00576A75">
          <w:rPr>
            <w:color w:val="202124"/>
          </w:rPr>
          <w:delText xml:space="preserve">ies </w:delText>
        </w:r>
      </w:del>
      <w:del w:id="128" w:author="Sivateja Tiruvaipati" w:date="2022-08-17T16:20:00Z">
        <w:r w:rsidDel="00C359C7">
          <w:rPr>
            <w:color w:val="202124"/>
          </w:rPr>
          <w:delText xml:space="preserve">as well as the </w:delText>
        </w:r>
      </w:del>
      <w:r>
        <w:rPr>
          <w:color w:val="202124"/>
        </w:rPr>
        <w:t>RMSE</w:t>
      </w:r>
      <w:ins w:id="129" w:author="Sivateja Tiruvaipati" w:date="2022-08-17T16:20:00Z">
        <w:r w:rsidR="00C359C7">
          <w:rPr>
            <w:color w:val="202124"/>
          </w:rPr>
          <w:t xml:space="preserve"> </w:t>
        </w:r>
      </w:ins>
      <w:ins w:id="130" w:author="Sivateja Tiruvaipati" w:date="2022-08-17T16:23:00Z">
        <w:r w:rsidR="00137B98">
          <w:rPr>
            <w:color w:val="202124"/>
          </w:rPr>
          <w:t>&amp;</w:t>
        </w:r>
      </w:ins>
      <w:ins w:id="131" w:author="Sivateja Tiruvaipati" w:date="2022-08-17T16:20:00Z">
        <w:r w:rsidR="00C359C7">
          <w:rPr>
            <w:color w:val="202124"/>
          </w:rPr>
          <w:t xml:space="preserve"> MAE values also indicating </w:t>
        </w:r>
      </w:ins>
      <w:ins w:id="132" w:author="Sivateja Tiruvaipati" w:date="2022-08-17T16:21:00Z">
        <w:r w:rsidR="00C359C7">
          <w:rPr>
            <w:color w:val="202124"/>
          </w:rPr>
          <w:t>the same</w:t>
        </w:r>
      </w:ins>
      <w:del w:id="133" w:author="Sivateja Tiruvaipati" w:date="2022-08-17T16:20:00Z">
        <w:r w:rsidR="009B5DBD" w:rsidDel="00C359C7">
          <w:rPr>
            <w:color w:val="202124"/>
          </w:rPr>
          <w:delText>s</w:delText>
        </w:r>
      </w:del>
      <w:del w:id="134" w:author="Sivateja Tiruvaipati" w:date="2022-08-17T16:21:00Z">
        <w:r w:rsidDel="00C359C7">
          <w:rPr>
            <w:color w:val="202124"/>
          </w:rPr>
          <w:delText xml:space="preserve"> of both the models</w:delText>
        </w:r>
      </w:del>
      <w:r>
        <w:rPr>
          <w:color w:val="202124"/>
        </w:rPr>
        <w:t>.</w:t>
      </w:r>
    </w:p>
    <w:p w14:paraId="200EFEDA" w14:textId="6271D4F6" w:rsidR="00F62E5E" w:rsidDel="00B44F2B" w:rsidRDefault="00F62E5E" w:rsidP="00137B98">
      <w:pPr>
        <w:pStyle w:val="NormalWeb"/>
        <w:spacing w:before="0" w:beforeAutospacing="0" w:after="0" w:afterAutospacing="0" w:line="360" w:lineRule="auto"/>
        <w:jc w:val="both"/>
        <w:rPr>
          <w:del w:id="135" w:author="Sivateja Tiruvaipati" w:date="2022-08-17T16:16:00Z"/>
          <w:color w:val="202124"/>
        </w:rPr>
      </w:pPr>
    </w:p>
    <w:p w14:paraId="1CDDF7C7" w14:textId="5BCD57CB" w:rsidR="009B5DBD" w:rsidDel="00B44F2B" w:rsidRDefault="009B5DBD" w:rsidP="00137B98">
      <w:pPr>
        <w:pStyle w:val="NormalWeb"/>
        <w:spacing w:before="0" w:beforeAutospacing="0" w:after="0" w:afterAutospacing="0" w:line="360" w:lineRule="auto"/>
        <w:jc w:val="both"/>
        <w:rPr>
          <w:del w:id="136" w:author="Sivateja Tiruvaipati" w:date="2022-08-17T16:16:00Z"/>
          <w:color w:val="202124"/>
        </w:rPr>
      </w:pPr>
    </w:p>
    <w:p w14:paraId="1DE54141" w14:textId="7F0529F5" w:rsidR="009B5DBD" w:rsidRDefault="009B5DBD" w:rsidP="00137B98">
      <w:pPr>
        <w:pStyle w:val="NormalWeb"/>
        <w:spacing w:before="0" w:beforeAutospacing="0" w:after="0" w:afterAutospacing="0" w:line="360" w:lineRule="auto"/>
        <w:jc w:val="both"/>
        <w:rPr>
          <w:color w:val="202124"/>
        </w:rPr>
      </w:pPr>
    </w:p>
    <w:p w14:paraId="0427A9EC" w14:textId="77777777" w:rsidR="009B5DBD" w:rsidRDefault="009B5DBD">
      <w:pPr>
        <w:pStyle w:val="NormalWeb"/>
        <w:spacing w:before="0" w:beforeAutospacing="0" w:after="0" w:afterAutospacing="0" w:line="360" w:lineRule="auto"/>
        <w:rPr>
          <w:color w:val="202124"/>
        </w:rPr>
      </w:pPr>
    </w:p>
    <w:p w14:paraId="7A53BF0B" w14:textId="0000493B" w:rsidR="00F62E5E" w:rsidRDefault="009E6427">
      <w:pPr>
        <w:pStyle w:val="NormalWeb"/>
        <w:spacing w:before="0" w:beforeAutospacing="0" w:after="0" w:afterAutospacing="0" w:line="360" w:lineRule="auto"/>
        <w:rPr>
          <w:b/>
          <w:bCs/>
          <w:color w:val="0E101A"/>
        </w:rPr>
      </w:pPr>
      <w:r>
        <w:rPr>
          <w:b/>
          <w:bCs/>
          <w:color w:val="0E101A"/>
        </w:rPr>
        <w:t>CONCLUSION</w:t>
      </w:r>
      <w:r w:rsidR="00ED0BEE">
        <w:rPr>
          <w:b/>
          <w:bCs/>
          <w:color w:val="0E101A"/>
        </w:rPr>
        <w:t xml:space="preserve"> AND FUTURE </w:t>
      </w:r>
      <w:r w:rsidR="00B64B23">
        <w:rPr>
          <w:b/>
          <w:bCs/>
          <w:color w:val="0E101A"/>
        </w:rPr>
        <w:t>DIRECTIONS</w:t>
      </w:r>
    </w:p>
    <w:p w14:paraId="7B396D95" w14:textId="77777777" w:rsidR="00F62E5E" w:rsidRDefault="00F62E5E">
      <w:pPr>
        <w:pStyle w:val="NormalWeb"/>
        <w:spacing w:before="0" w:beforeAutospacing="0" w:after="0" w:afterAutospacing="0" w:line="360" w:lineRule="auto"/>
        <w:rPr>
          <w:color w:val="202124"/>
        </w:rPr>
      </w:pPr>
    </w:p>
    <w:p w14:paraId="6A503B73" w14:textId="0DF29763" w:rsidR="00FB4F0A" w:rsidRDefault="008F5002" w:rsidP="00216E0C">
      <w:pPr>
        <w:pStyle w:val="NormalWeb"/>
        <w:spacing w:before="0" w:beforeAutospacing="0" w:after="0" w:afterAutospacing="0" w:line="360" w:lineRule="auto"/>
        <w:ind w:firstLine="720"/>
        <w:jc w:val="both"/>
        <w:rPr>
          <w:color w:val="202124"/>
        </w:rPr>
      </w:pPr>
      <w:r>
        <w:rPr>
          <w:color w:val="202124"/>
        </w:rPr>
        <w:t>W</w:t>
      </w:r>
      <w:r w:rsidR="00FB4F0A" w:rsidRPr="00FB4F0A">
        <w:rPr>
          <w:color w:val="202124"/>
        </w:rPr>
        <w:t>e found that the LSTM model consistently performed well by yielding a low Root Mean Square Error (RSME) of 0.44</w:t>
      </w:r>
      <w:r w:rsidR="001725BE">
        <w:rPr>
          <w:color w:val="202124"/>
        </w:rPr>
        <w:t xml:space="preserve"> for the market summary of </w:t>
      </w:r>
      <w:r w:rsidR="001725BE" w:rsidRPr="001725BE">
        <w:rPr>
          <w:color w:val="202124"/>
        </w:rPr>
        <w:t>Keurig Dr Pepper Inc</w:t>
      </w:r>
      <w:r w:rsidR="00FB4F0A" w:rsidRPr="00FB4F0A">
        <w:rPr>
          <w:color w:val="202124"/>
        </w:rPr>
        <w:t>. We also performed Technical Analysis on the stock price using various indicators such as simple moving average (SMA), moving average convergence/divergence (MACD), Bollinger bands (BB) and generated buying and sell signals</w:t>
      </w:r>
      <w:r>
        <w:rPr>
          <w:color w:val="202124"/>
        </w:rPr>
        <w:t>,</w:t>
      </w:r>
      <w:r w:rsidR="00FB4F0A" w:rsidRPr="00FB4F0A">
        <w:rPr>
          <w:color w:val="202124"/>
        </w:rPr>
        <w:t xml:space="preserve"> which </w:t>
      </w:r>
      <w:r w:rsidRPr="00FB4F0A">
        <w:rPr>
          <w:color w:val="202124"/>
        </w:rPr>
        <w:t>help</w:t>
      </w:r>
      <w:r>
        <w:rPr>
          <w:color w:val="202124"/>
        </w:rPr>
        <w:t>ed</w:t>
      </w:r>
      <w:r w:rsidRPr="00FB4F0A">
        <w:rPr>
          <w:color w:val="202124"/>
        </w:rPr>
        <w:t xml:space="preserve"> </w:t>
      </w:r>
      <w:r w:rsidR="00FB4F0A" w:rsidRPr="00FB4F0A">
        <w:rPr>
          <w:color w:val="202124"/>
        </w:rPr>
        <w:t>users understand not only the future stock price but also the trend momentum to make informed decisions.</w:t>
      </w:r>
    </w:p>
    <w:p w14:paraId="0B34A8F8" w14:textId="77777777" w:rsidR="00ED5379" w:rsidRDefault="008F5002" w:rsidP="007D4500">
      <w:pPr>
        <w:pStyle w:val="NormalWeb"/>
        <w:spacing w:before="0" w:beforeAutospacing="0" w:after="0" w:afterAutospacing="0" w:line="360" w:lineRule="auto"/>
        <w:jc w:val="both"/>
        <w:rPr>
          <w:ins w:id="137" w:author="Sivateja Tiruvaipati" w:date="2022-08-17T15:17:00Z"/>
          <w:color w:val="202124"/>
        </w:rPr>
      </w:pPr>
      <w:r>
        <w:rPr>
          <w:color w:val="202124"/>
        </w:rPr>
        <w:tab/>
      </w:r>
    </w:p>
    <w:p w14:paraId="5CD25921" w14:textId="6B9C6C46" w:rsidR="00DA276F" w:rsidRPr="003507CA" w:rsidDel="00ED5379" w:rsidRDefault="00ED0BEE" w:rsidP="007D4500">
      <w:pPr>
        <w:pStyle w:val="NormalWeb"/>
        <w:spacing w:before="0" w:beforeAutospacing="0" w:after="0" w:afterAutospacing="0" w:line="360" w:lineRule="auto"/>
        <w:jc w:val="both"/>
        <w:rPr>
          <w:del w:id="138" w:author="Sivateja Tiruvaipati" w:date="2022-08-17T15:17:00Z"/>
          <w:color w:val="202124"/>
        </w:rPr>
      </w:pPr>
      <w:r w:rsidRPr="003507CA">
        <w:rPr>
          <w:color w:val="202124"/>
        </w:rPr>
        <w:t xml:space="preserve">In future, we plan to further improve the work in the following areas. In this work, we used </w:t>
      </w:r>
      <w:r w:rsidR="003507CA" w:rsidRPr="003507CA">
        <w:rPr>
          <w:color w:val="202124"/>
        </w:rPr>
        <w:t>time-series model to forecast future stock prices.</w:t>
      </w:r>
      <w:r w:rsidR="003507CA">
        <w:rPr>
          <w:color w:val="202124"/>
        </w:rPr>
        <w:t xml:space="preserve"> </w:t>
      </w:r>
      <w:r w:rsidR="001F2171">
        <w:rPr>
          <w:color w:val="202124"/>
        </w:rPr>
        <w:t>Adding, Sentiment Analysis on one of the investor discussion forums such as StockTwits would help in doing fundamental analysis</w:t>
      </w:r>
      <w:r w:rsidR="00ED5379">
        <w:rPr>
          <w:color w:val="202124"/>
        </w:rPr>
        <w:t xml:space="preserve"> which </w:t>
      </w:r>
      <w:del w:id="139" w:author="Sivateja Tiruvaipati" w:date="2022-08-18T10:42:00Z">
        <w:r w:rsidR="00ED5379" w:rsidDel="00F34F50">
          <w:rPr>
            <w:color w:val="202124"/>
          </w:rPr>
          <w:delText xml:space="preserve">include </w:delText>
        </w:r>
      </w:del>
      <w:r w:rsidR="00ED5379">
        <w:rPr>
          <w:color w:val="202124"/>
        </w:rPr>
        <w:t xml:space="preserve">factors </w:t>
      </w:r>
      <w:ins w:id="140" w:author="Sivateja Tiruvaipati" w:date="2022-08-18T10:42:00Z">
        <w:r w:rsidR="00F34F50">
          <w:rPr>
            <w:color w:val="202124"/>
          </w:rPr>
          <w:t xml:space="preserve">in </w:t>
        </w:r>
        <w:r w:rsidR="00F34F50">
          <w:rPr>
            <w:color w:val="202124"/>
          </w:rPr>
          <w:lastRenderedPageBreak/>
          <w:t xml:space="preserve">variables </w:t>
        </w:r>
      </w:ins>
      <w:r w:rsidR="00ED5379">
        <w:t>such as change in management, company releasing a new product etc. This fundamental analysis potential</w:t>
      </w:r>
      <w:ins w:id="141" w:author="Sivateja Tiruvaipati" w:date="2022-08-18T10:41:00Z">
        <w:r w:rsidR="00C8087E">
          <w:t>ly</w:t>
        </w:r>
      </w:ins>
      <w:r w:rsidR="00ED5379">
        <w:t xml:space="preserve"> benefits our model in making efficient decisions on stock </w:t>
      </w:r>
      <w:r w:rsidR="00037144">
        <w:t>trade</w:t>
      </w:r>
      <w:r w:rsidR="00ED5379">
        <w:t xml:space="preserve">. </w:t>
      </w:r>
    </w:p>
    <w:p w14:paraId="488FAF2B" w14:textId="46A758C6" w:rsidR="006543F0" w:rsidRPr="003507CA" w:rsidRDefault="006543F0">
      <w:pPr>
        <w:pStyle w:val="NormalWeb"/>
        <w:spacing w:before="0" w:beforeAutospacing="0" w:after="0" w:afterAutospacing="0" w:line="360" w:lineRule="auto"/>
        <w:jc w:val="both"/>
        <w:rPr>
          <w:color w:val="202124"/>
        </w:rPr>
        <w:pPrChange w:id="142" w:author="Sivateja Tiruvaipati" w:date="2022-08-17T15:17:00Z">
          <w:pPr>
            <w:pStyle w:val="NormalWeb"/>
            <w:spacing w:before="0" w:beforeAutospacing="0" w:after="0" w:afterAutospacing="0" w:line="360" w:lineRule="auto"/>
            <w:ind w:firstLine="720"/>
            <w:jc w:val="both"/>
          </w:pPr>
        </w:pPrChange>
      </w:pPr>
      <w:r w:rsidRPr="003507CA">
        <w:rPr>
          <w:color w:val="202124"/>
        </w:rPr>
        <w:tab/>
      </w:r>
    </w:p>
    <w:p w14:paraId="5A4D3611" w14:textId="77777777" w:rsidR="007C0741" w:rsidRDefault="007C0741">
      <w:pPr>
        <w:pStyle w:val="NormalWeb"/>
        <w:spacing w:before="0" w:beforeAutospacing="0" w:after="0" w:afterAutospacing="0" w:line="360" w:lineRule="auto"/>
        <w:rPr>
          <w:b/>
          <w:bCs/>
          <w:color w:val="0E101A"/>
        </w:rPr>
      </w:pPr>
    </w:p>
    <w:p w14:paraId="6C827C3E" w14:textId="0A40280D" w:rsidR="00F62E5E" w:rsidRDefault="009E6427">
      <w:pPr>
        <w:pStyle w:val="NormalWeb"/>
        <w:spacing w:before="0" w:beforeAutospacing="0" w:after="0" w:afterAutospacing="0" w:line="360" w:lineRule="auto"/>
        <w:rPr>
          <w:b/>
          <w:bCs/>
          <w:color w:val="0E101A"/>
        </w:rPr>
      </w:pPr>
      <w:r>
        <w:rPr>
          <w:b/>
          <w:bCs/>
          <w:color w:val="0E101A"/>
        </w:rPr>
        <w:t>REFERENCES</w:t>
      </w:r>
    </w:p>
    <w:p w14:paraId="64E535D5" w14:textId="77777777" w:rsidR="00F62E5E" w:rsidRDefault="009E6427">
      <w:pPr>
        <w:pStyle w:val="NormalWeb"/>
        <w:spacing w:before="0" w:beforeAutospacing="0" w:after="0" w:afterAutospacing="0" w:line="360" w:lineRule="auto"/>
        <w:rPr>
          <w:color w:val="0E101A"/>
          <w:sz w:val="28"/>
          <w:szCs w:val="28"/>
        </w:rPr>
      </w:pPr>
      <w:r>
        <w:rPr>
          <w:color w:val="0E101A"/>
          <w:sz w:val="28"/>
          <w:szCs w:val="28"/>
        </w:rPr>
        <w:t xml:space="preserve"> </w:t>
      </w:r>
    </w:p>
    <w:p w14:paraId="484F0804" w14:textId="77777777" w:rsidR="00F62E5E" w:rsidRDefault="009E6427">
      <w:pPr>
        <w:spacing w:line="480" w:lineRule="auto"/>
        <w:ind w:left="720" w:hanging="720"/>
      </w:pPr>
      <w:proofErr w:type="spellStart"/>
      <w:r>
        <w:t>Bitvai</w:t>
      </w:r>
      <w:proofErr w:type="spellEnd"/>
      <w:r>
        <w:t xml:space="preserve">, Z. (2014, December 25). </w:t>
      </w:r>
      <w:r>
        <w:rPr>
          <w:i/>
          <w:iCs/>
        </w:rPr>
        <w:t>Day trading profit maximization with multi-task learning and technical analysis</w:t>
      </w:r>
      <w:r>
        <w:t xml:space="preserve">. SpringerLink. </w:t>
      </w:r>
      <w:hyperlink r:id="rId21" w:history="1">
        <w:r>
          <w:rPr>
            <w:rStyle w:val="Hyperlink"/>
          </w:rPr>
          <w:t>https://link.springer.com/article/10.1007/s10994-014-5480-x?error=cookies_not_supported&amp;code=6c5e7ead-d49c-4ba3-a3b7-7cb243a605c6</w:t>
        </w:r>
      </w:hyperlink>
    </w:p>
    <w:p w14:paraId="1AF360EA" w14:textId="0305C1CE" w:rsidR="00F62E5E" w:rsidRDefault="009E6427">
      <w:pPr>
        <w:spacing w:line="480" w:lineRule="auto"/>
        <w:ind w:left="720" w:hanging="720"/>
        <w:rPr>
          <w:rStyle w:val="Hyperlink"/>
        </w:rPr>
      </w:pPr>
      <w:r>
        <w:t xml:space="preserve">Nair, B. B., Mohandas, V. P., </w:t>
      </w:r>
      <w:proofErr w:type="spellStart"/>
      <w:r>
        <w:t>Nayanar</w:t>
      </w:r>
      <w:proofErr w:type="spellEnd"/>
      <w:r>
        <w:t xml:space="preserve">, N., Teja, E. S. R., </w:t>
      </w:r>
      <w:proofErr w:type="spellStart"/>
      <w:r>
        <w:t>Vigneshwari</w:t>
      </w:r>
      <w:proofErr w:type="spellEnd"/>
      <w:r>
        <w:t xml:space="preserve">, S., &amp; Teja, K. V. N. S. (2015). A Stock Trading Recommender System Based on Temporal Association Rule Mining. </w:t>
      </w:r>
      <w:r>
        <w:rPr>
          <w:i/>
          <w:iCs/>
        </w:rPr>
        <w:t>SAGE Open</w:t>
      </w:r>
      <w:r>
        <w:t xml:space="preserve">, </w:t>
      </w:r>
      <w:r>
        <w:rPr>
          <w:i/>
          <w:iCs/>
        </w:rPr>
        <w:t>5</w:t>
      </w:r>
      <w:r>
        <w:t xml:space="preserve">(2), 215824401557994. </w:t>
      </w:r>
      <w:hyperlink r:id="rId22" w:history="1">
        <w:r>
          <w:rPr>
            <w:rStyle w:val="Hyperlink"/>
          </w:rPr>
          <w:t>https://doi.org/10.1177/2158244015579941</w:t>
        </w:r>
      </w:hyperlink>
    </w:p>
    <w:p w14:paraId="0EE8B8C2" w14:textId="7442D01B" w:rsidR="002D5D20" w:rsidRDefault="002D5D20">
      <w:pPr>
        <w:spacing w:line="480" w:lineRule="auto"/>
        <w:ind w:left="720" w:hanging="720"/>
        <w:rPr>
          <w:rStyle w:val="Hyperlink"/>
        </w:rPr>
      </w:pPr>
      <w:r w:rsidRPr="002D5D20">
        <w:t>Sabrina Jiang Â© Investopedia 2020</w:t>
      </w:r>
      <w:ins w:id="143" w:author="Sivateja Tiruvaipati" w:date="2022-08-17T15:04:00Z">
        <w:r>
          <w:t>.</w:t>
        </w:r>
      </w:ins>
      <w:r>
        <w:rPr>
          <w:color w:val="0E101A"/>
        </w:rPr>
        <w:t xml:space="preserve"> </w:t>
      </w:r>
      <w:r w:rsidRPr="002D5D20">
        <w:rPr>
          <w:rStyle w:val="Hyperlink"/>
        </w:rPr>
        <w:t>https://www.investopedia.com/terms/m/macd.asp</w:t>
      </w:r>
    </w:p>
    <w:p w14:paraId="28DFA36E" w14:textId="4C0332FF" w:rsidR="00F11A42" w:rsidRDefault="00F11A42">
      <w:pPr>
        <w:spacing w:line="480" w:lineRule="auto"/>
        <w:ind w:left="720" w:hanging="720"/>
      </w:pPr>
      <w:r w:rsidRPr="00F11A42">
        <w:t xml:space="preserve">A. B. Prasetijo, T. A. </w:t>
      </w:r>
      <w:proofErr w:type="spellStart"/>
      <w:r w:rsidRPr="00F11A42">
        <w:t>Saputro</w:t>
      </w:r>
      <w:proofErr w:type="spellEnd"/>
      <w:r w:rsidRPr="00F11A42">
        <w:t xml:space="preserve">, I. P. </w:t>
      </w:r>
      <w:proofErr w:type="spellStart"/>
      <w:r w:rsidRPr="00F11A42">
        <w:t>Windasari</w:t>
      </w:r>
      <w:proofErr w:type="spellEnd"/>
      <w:r w:rsidRPr="00F11A42">
        <w:t xml:space="preserve"> and Y. E. </w:t>
      </w:r>
      <w:proofErr w:type="spellStart"/>
      <w:r w:rsidRPr="00F11A42">
        <w:t>Windarto</w:t>
      </w:r>
      <w:proofErr w:type="spellEnd"/>
      <w:r w:rsidRPr="00F11A42">
        <w:t xml:space="preserve">, "Buy/sell signal detection in stock trading with </w:t>
      </w:r>
      <w:proofErr w:type="spellStart"/>
      <w:r w:rsidRPr="00F11A42">
        <w:t>bollinger</w:t>
      </w:r>
      <w:proofErr w:type="spellEnd"/>
      <w:r w:rsidRPr="00F11A42">
        <w:t xml:space="preserve"> bands and parabolic SAR: With web application for proofing trading strategy," 2017 4th International Conference on Information Technology, Computer, and Electrical Engineering (ICITACEE), 2017, pp. 41-44, </w:t>
      </w:r>
      <w:proofErr w:type="spellStart"/>
      <w:r w:rsidRPr="00F11A42">
        <w:t>doi</w:t>
      </w:r>
      <w:proofErr w:type="spellEnd"/>
      <w:r w:rsidRPr="00F11A42">
        <w:t>: 10.1109/ICITACEE.2017.8257672.</w:t>
      </w:r>
    </w:p>
    <w:p w14:paraId="05D9B439" w14:textId="77777777" w:rsidR="00F62E5E" w:rsidRDefault="009E6427">
      <w:pPr>
        <w:spacing w:line="480" w:lineRule="auto"/>
        <w:ind w:left="720" w:hanging="720"/>
      </w:pPr>
      <w:r>
        <w:t xml:space="preserve">Yujun, Y., </w:t>
      </w:r>
      <w:proofErr w:type="spellStart"/>
      <w:r>
        <w:t>Jianping</w:t>
      </w:r>
      <w:proofErr w:type="spellEnd"/>
      <w:r>
        <w:t xml:space="preserve">, L., &amp; </w:t>
      </w:r>
      <w:proofErr w:type="spellStart"/>
      <w:r>
        <w:t>Yimei</w:t>
      </w:r>
      <w:proofErr w:type="spellEnd"/>
      <w:r>
        <w:t xml:space="preserve">, Y. (2016). An Efficient Stock Recommendation Model Based on Big Order Net Inflow. </w:t>
      </w:r>
      <w:r>
        <w:rPr>
          <w:i/>
          <w:iCs/>
        </w:rPr>
        <w:t>Mathematical Problems in Engineering</w:t>
      </w:r>
      <w:r>
        <w:t xml:space="preserve">, </w:t>
      </w:r>
      <w:r>
        <w:rPr>
          <w:i/>
          <w:iCs/>
        </w:rPr>
        <w:t>2016</w:t>
      </w:r>
      <w:r>
        <w:t xml:space="preserve">, 1–15. </w:t>
      </w:r>
      <w:hyperlink r:id="rId23" w:history="1">
        <w:r>
          <w:rPr>
            <w:rStyle w:val="Hyperlink"/>
          </w:rPr>
          <w:t>https://doi.org/10.1155/2016/5725143</w:t>
        </w:r>
      </w:hyperlink>
    </w:p>
    <w:p w14:paraId="0BE39F90" w14:textId="77777777" w:rsidR="00F62E5E" w:rsidRDefault="009E6427">
      <w:pPr>
        <w:spacing w:line="480" w:lineRule="auto"/>
        <w:ind w:left="720" w:hanging="720"/>
      </w:pPr>
      <w:proofErr w:type="spellStart"/>
      <w:r>
        <w:t>Tapjinda</w:t>
      </w:r>
      <w:proofErr w:type="spellEnd"/>
      <w:r>
        <w:t xml:space="preserve">, T. (2015, July 1). </w:t>
      </w:r>
      <w:r>
        <w:rPr>
          <w:i/>
          <w:iCs/>
        </w:rPr>
        <w:t>An automated stock recommendation system from stock investment research using domain specific information extraction</w:t>
      </w:r>
      <w:r>
        <w:t xml:space="preserve">. IEEE Conference Publication | IEEE Xplore. </w:t>
      </w:r>
      <w:hyperlink r:id="rId24" w:history="1">
        <w:r>
          <w:rPr>
            <w:rStyle w:val="Hyperlink"/>
          </w:rPr>
          <w:t>https://ieeexplore.ieee.org/document/7219765</w:t>
        </w:r>
      </w:hyperlink>
    </w:p>
    <w:p w14:paraId="366D1B46" w14:textId="77777777" w:rsidR="00F62E5E" w:rsidRDefault="009E6427">
      <w:pPr>
        <w:spacing w:line="480" w:lineRule="auto"/>
        <w:ind w:left="720" w:hanging="720"/>
      </w:pPr>
      <w:r>
        <w:lastRenderedPageBreak/>
        <w:t xml:space="preserve">Prasetijo, A. B. (2017, October 1). </w:t>
      </w:r>
      <w:r>
        <w:rPr>
          <w:i/>
          <w:iCs/>
        </w:rPr>
        <w:t>Buy/sell signal detection in stock trading with Bollinger bands and parabolic SAR: With web application for proofing trading strategy</w:t>
      </w:r>
      <w:r>
        <w:t xml:space="preserve">. IEEE Conference Publication | IEEE Xplore. </w:t>
      </w:r>
      <w:hyperlink r:id="rId25" w:history="1">
        <w:r>
          <w:rPr>
            <w:rStyle w:val="Hyperlink"/>
          </w:rPr>
          <w:t>https://ieeexplore.ieee.org/document/8257672</w:t>
        </w:r>
      </w:hyperlink>
    </w:p>
    <w:p w14:paraId="12BC1C9B" w14:textId="77777777" w:rsidR="00F62E5E" w:rsidRDefault="009E6427">
      <w:pPr>
        <w:spacing w:line="480" w:lineRule="auto"/>
        <w:ind w:left="720" w:hanging="720"/>
        <w:rPr>
          <w:rStyle w:val="Hyperlink"/>
        </w:rPr>
      </w:pPr>
      <w:r>
        <w:t>Yao-</w:t>
      </w:r>
      <w:proofErr w:type="spellStart"/>
      <w:r>
        <w:t>Hsin</w:t>
      </w:r>
      <w:proofErr w:type="spellEnd"/>
      <w:r>
        <w:t xml:space="preserve"> Chou, Shu-Yu </w:t>
      </w:r>
      <w:proofErr w:type="spellStart"/>
      <w:r>
        <w:t>Kuo</w:t>
      </w:r>
      <w:proofErr w:type="spellEnd"/>
      <w:r>
        <w:t>, Chi-Yuan Chen, &amp; Han-</w:t>
      </w:r>
      <w:proofErr w:type="spellStart"/>
      <w:r>
        <w:t>Chieh</w:t>
      </w:r>
      <w:proofErr w:type="spellEnd"/>
      <w:r>
        <w:t xml:space="preserve"> Chao. (2014). A Rule-Based Dynamic Decision-Making Stock Trading System Based on Quantum-Inspired Tabu Search Algorithm. </w:t>
      </w:r>
      <w:r>
        <w:rPr>
          <w:i/>
          <w:iCs/>
        </w:rPr>
        <w:t>IEEE Access</w:t>
      </w:r>
      <w:r>
        <w:t xml:space="preserve">, </w:t>
      </w:r>
      <w:r>
        <w:rPr>
          <w:i/>
          <w:iCs/>
        </w:rPr>
        <w:t>2</w:t>
      </w:r>
      <w:r>
        <w:t xml:space="preserve">, 883–896. </w:t>
      </w:r>
      <w:hyperlink r:id="rId26" w:history="1">
        <w:r>
          <w:rPr>
            <w:rStyle w:val="Hyperlink"/>
          </w:rPr>
          <w:t>https://doi.org/10.1109/access.2014.2352261</w:t>
        </w:r>
      </w:hyperlink>
    </w:p>
    <w:p w14:paraId="034FD4D2" w14:textId="77DE2862" w:rsidR="00F62E5E" w:rsidRDefault="009E6427" w:rsidP="00C9471D">
      <w:pPr>
        <w:spacing w:line="480" w:lineRule="auto"/>
        <w:ind w:left="720" w:hanging="720"/>
      </w:pPr>
      <w:r>
        <w:t xml:space="preserve">Singhal, U. (2021, August 23). </w:t>
      </w:r>
      <w:r>
        <w:rPr>
          <w:i/>
          <w:iCs/>
        </w:rPr>
        <w:t>Generating Buy and Sell Signals for SMA, MACD, and Bollinger-Bands with Python</w:t>
      </w:r>
      <w:r>
        <w:t xml:space="preserve">. Trade With Python. </w:t>
      </w:r>
      <w:hyperlink r:id="rId27" w:history="1">
        <w:r>
          <w:rPr>
            <w:rStyle w:val="Hyperlink"/>
          </w:rPr>
          <w:t>https://tradewithpython.com/generating-buy-sell-signals-using-python</w:t>
        </w:r>
      </w:hyperlink>
    </w:p>
    <w:p w14:paraId="28A43576" w14:textId="77777777" w:rsidR="00F62E5E" w:rsidRDefault="00F62E5E"/>
    <w:sectPr w:rsidR="00F62E5E">
      <w:footerReference w:type="even" r:id="rId28"/>
      <w:footerReference w:type="default" r:id="rId29"/>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ny Diana" w:date="2022-08-15T19:54:00Z" w:initials="TD">
    <w:p w14:paraId="5C6C768A" w14:textId="77777777" w:rsidR="009139AD" w:rsidRDefault="009139AD" w:rsidP="0050031A">
      <w:r>
        <w:rPr>
          <w:rStyle w:val="CommentReference"/>
        </w:rPr>
        <w:annotationRef/>
      </w:r>
      <w:r>
        <w:rPr>
          <w:sz w:val="20"/>
          <w:szCs w:val="20"/>
        </w:rPr>
        <w:t>It also depends on economic outlooks, a company’s growth strategy, activist shareholders’ influence…</w:t>
      </w:r>
    </w:p>
  </w:comment>
  <w:comment w:id="1" w:author="Sivateja Tiruvaipati" w:date="2022-08-17T16:37:00Z" w:initials="ST">
    <w:p w14:paraId="6C181382" w14:textId="5EA96EE6" w:rsidR="00B11317" w:rsidRDefault="0096299D">
      <w:pPr>
        <w:pStyle w:val="CommentText"/>
      </w:pPr>
      <w:r>
        <w:rPr>
          <w:rStyle w:val="CommentReference"/>
        </w:rPr>
        <w:annotationRef/>
      </w:r>
      <w:r>
        <w:t>We have concentrated our efforts in technical analysis rather than fundamental analysis which is a next step for this project.</w:t>
      </w:r>
    </w:p>
    <w:p w14:paraId="4CBBF9FD" w14:textId="77777777" w:rsidR="00B11317" w:rsidRDefault="00B11317">
      <w:pPr>
        <w:pStyle w:val="CommentText"/>
      </w:pPr>
    </w:p>
    <w:p w14:paraId="6AD45A29" w14:textId="4622FB7C" w:rsidR="0096299D" w:rsidRDefault="00B11317">
      <w:pPr>
        <w:pStyle w:val="CommentText"/>
      </w:pPr>
      <w:r w:rsidRPr="00B11317">
        <w:t>Technical analysis differs from fundamental analysis, in that traders attempt to identify opportunities by looking at statistical trends, such as movements in a stock's price and volume.</w:t>
      </w:r>
      <w:r w:rsidR="0096299D">
        <w:t xml:space="preserve"> </w:t>
      </w:r>
    </w:p>
  </w:comment>
  <w:comment w:id="12" w:author="Tony Diana" w:date="2022-08-15T19:59:00Z" w:initials="TD">
    <w:p w14:paraId="373B46BF" w14:textId="77777777" w:rsidR="00046765" w:rsidRDefault="00046765" w:rsidP="004446BB">
      <w:r>
        <w:rPr>
          <w:rStyle w:val="CommentReference"/>
        </w:rPr>
        <w:annotationRef/>
      </w:r>
      <w:r>
        <w:rPr>
          <w:sz w:val="20"/>
          <w:szCs w:val="20"/>
        </w:rPr>
        <w:t>What research?</w:t>
      </w:r>
    </w:p>
  </w:comment>
  <w:comment w:id="13" w:author="Tony Diana" w:date="2022-08-15T20:00:00Z" w:initials="TD">
    <w:p w14:paraId="6654BFF2" w14:textId="77777777" w:rsidR="0062326B" w:rsidRDefault="0062326B" w:rsidP="007B3CE6">
      <w:r>
        <w:rPr>
          <w:rStyle w:val="CommentReference"/>
        </w:rPr>
        <w:annotationRef/>
      </w:r>
      <w:r>
        <w:rPr>
          <w:sz w:val="20"/>
          <w:szCs w:val="20"/>
        </w:rPr>
        <w:t>If you start with first, where is second and third? There are no sections in the arguments.</w:t>
      </w:r>
    </w:p>
  </w:comment>
  <w:comment w:id="46" w:author="Tony Diana" w:date="2022-08-15T20:10:00Z" w:initials="TD">
    <w:p w14:paraId="280F31F3" w14:textId="77777777" w:rsidR="00BF28B4" w:rsidRDefault="00BF28B4" w:rsidP="00447798">
      <w:r>
        <w:rPr>
          <w:rStyle w:val="CommentReference"/>
        </w:rPr>
        <w:annotationRef/>
      </w:r>
      <w:r>
        <w:rPr>
          <w:sz w:val="20"/>
          <w:szCs w:val="20"/>
        </w:rPr>
        <w:t>Any reason why you chose those companies?</w:t>
      </w:r>
    </w:p>
  </w:comment>
  <w:comment w:id="47" w:author="Sivateja Tiruvaipati" w:date="2022-08-17T16:24:00Z" w:initials="ST">
    <w:p w14:paraId="3C799FB6" w14:textId="17E2440D" w:rsidR="00D77F0F" w:rsidRDefault="00D77F0F">
      <w:pPr>
        <w:pStyle w:val="CommentText"/>
      </w:pPr>
      <w:r>
        <w:rPr>
          <w:rStyle w:val="CommentReference"/>
        </w:rPr>
        <w:annotationRef/>
      </w:r>
      <w:r>
        <w:t xml:space="preserve">Considering its consistent performance during Covid-19 made us to choose them.  </w:t>
      </w:r>
    </w:p>
  </w:comment>
  <w:comment w:id="112" w:author="Tony Diana" w:date="2022-08-15T20:17:00Z" w:initials="TD">
    <w:p w14:paraId="1236A381" w14:textId="77777777" w:rsidR="00B64B23" w:rsidRDefault="00B64B23" w:rsidP="00C8798C">
      <w:r>
        <w:rPr>
          <w:rStyle w:val="CommentReference"/>
        </w:rPr>
        <w:annotationRef/>
      </w:r>
      <w:r>
        <w:rPr>
          <w:sz w:val="20"/>
          <w:szCs w:val="20"/>
        </w:rPr>
        <w:t>Why is this higher than ARIMA? The LSTM model does not predict better,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6C768A" w15:done="0"/>
  <w15:commentEx w15:paraId="6AD45A29" w15:paraIdParent="5C6C768A" w15:done="0"/>
  <w15:commentEx w15:paraId="373B46BF" w15:done="0"/>
  <w15:commentEx w15:paraId="6654BFF2" w15:done="0"/>
  <w15:commentEx w15:paraId="280F31F3" w15:done="0"/>
  <w15:commentEx w15:paraId="3C799FB6" w15:paraIdParent="280F31F3" w15:done="0"/>
  <w15:commentEx w15:paraId="1236A3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522FB" w16cex:dateUtc="2022-08-15T23:54:00Z"/>
  <w16cex:commentExtensible w16cex:durableId="26A797C9" w16cex:dateUtc="2022-08-17T20:37:00Z"/>
  <w16cex:commentExtensible w16cex:durableId="26A52415" w16cex:dateUtc="2022-08-15T23:59:00Z"/>
  <w16cex:commentExtensible w16cex:durableId="26A5246A" w16cex:dateUtc="2022-08-16T00:00:00Z"/>
  <w16cex:commentExtensible w16cex:durableId="26A526AF" w16cex:dateUtc="2022-08-16T00:10:00Z"/>
  <w16cex:commentExtensible w16cex:durableId="26A794BE" w16cex:dateUtc="2022-08-17T20:24:00Z"/>
  <w16cex:commentExtensible w16cex:durableId="26A52864" w16cex:dateUtc="2022-08-16T00: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6C768A" w16cid:durableId="26A522FB"/>
  <w16cid:commentId w16cid:paraId="6AD45A29" w16cid:durableId="26A797C9"/>
  <w16cid:commentId w16cid:paraId="373B46BF" w16cid:durableId="26A52415"/>
  <w16cid:commentId w16cid:paraId="6654BFF2" w16cid:durableId="26A5246A"/>
  <w16cid:commentId w16cid:paraId="280F31F3" w16cid:durableId="26A526AF"/>
  <w16cid:commentId w16cid:paraId="3C799FB6" w16cid:durableId="26A794BE"/>
  <w16cid:commentId w16cid:paraId="1236A381" w16cid:durableId="26A5286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76FBA" w14:textId="77777777" w:rsidR="00E166DF" w:rsidRDefault="00E166DF">
      <w:r>
        <w:separator/>
      </w:r>
    </w:p>
  </w:endnote>
  <w:endnote w:type="continuationSeparator" w:id="0">
    <w:p w14:paraId="7FB0BE3F" w14:textId="77777777" w:rsidR="00E166DF" w:rsidRDefault="00E16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default"/>
    <w:sig w:usb0="00000203" w:usb1="288F0000" w:usb2="00000006" w:usb3="00000000" w:csb0="00040001"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782656"/>
      <w:docPartObj>
        <w:docPartGallery w:val="AutoText"/>
      </w:docPartObj>
    </w:sdtPr>
    <w:sdtContent>
      <w:p w14:paraId="7382AC33" w14:textId="77777777" w:rsidR="00F62E5E" w:rsidRDefault="009E6427">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sidR="00000000">
          <w:rPr>
            <w:rStyle w:val="PageNumber"/>
          </w:rPr>
          <w:fldChar w:fldCharType="separate"/>
        </w:r>
        <w:r>
          <w:rPr>
            <w:rStyle w:val="PageNumber"/>
          </w:rPr>
          <w:fldChar w:fldCharType="end"/>
        </w:r>
      </w:p>
    </w:sdtContent>
  </w:sdt>
  <w:p w14:paraId="77150740" w14:textId="77777777" w:rsidR="00F62E5E" w:rsidRDefault="00F62E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9967760"/>
      <w:docPartObj>
        <w:docPartGallery w:val="AutoText"/>
      </w:docPartObj>
    </w:sdtPr>
    <w:sdtContent>
      <w:p w14:paraId="6E2D9BF5" w14:textId="77777777" w:rsidR="00F62E5E" w:rsidRDefault="009E6427">
        <w:pPr>
          <w:pStyle w:val="Footer"/>
          <w:jc w:val="center"/>
        </w:pPr>
        <w:r>
          <w:fldChar w:fldCharType="begin"/>
        </w:r>
        <w:r>
          <w:instrText xml:space="preserve"> PAGE   \* MERGEFORMAT </w:instrText>
        </w:r>
        <w:r>
          <w:fldChar w:fldCharType="separate"/>
        </w:r>
        <w:r>
          <w:t>2</w:t>
        </w:r>
        <w:r>
          <w:fldChar w:fldCharType="end"/>
        </w:r>
      </w:p>
    </w:sdtContent>
  </w:sdt>
  <w:p w14:paraId="66C50442" w14:textId="77777777" w:rsidR="00F62E5E" w:rsidRDefault="00F62E5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F361F" w14:textId="77777777" w:rsidR="00E166DF" w:rsidRDefault="00E166DF">
      <w:r>
        <w:separator/>
      </w:r>
    </w:p>
  </w:footnote>
  <w:footnote w:type="continuationSeparator" w:id="0">
    <w:p w14:paraId="4A7788A7" w14:textId="77777777" w:rsidR="00E166DF" w:rsidRDefault="00E166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1ED1"/>
    <w:multiLevelType w:val="hybridMultilevel"/>
    <w:tmpl w:val="B964B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4130D"/>
    <w:multiLevelType w:val="singleLevel"/>
    <w:tmpl w:val="04B4130D"/>
    <w:lvl w:ilvl="0">
      <w:start w:val="1"/>
      <w:numFmt w:val="upperLetter"/>
      <w:suff w:val="space"/>
      <w:lvlText w:val="%1)"/>
      <w:lvlJc w:val="left"/>
    </w:lvl>
  </w:abstractNum>
  <w:abstractNum w:abstractNumId="2" w15:restartNumberingAfterBreak="0">
    <w:nsid w:val="10815B74"/>
    <w:multiLevelType w:val="hybridMultilevel"/>
    <w:tmpl w:val="31B45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34903"/>
    <w:multiLevelType w:val="hybridMultilevel"/>
    <w:tmpl w:val="139C9296"/>
    <w:lvl w:ilvl="0" w:tplc="CF02312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721246"/>
    <w:multiLevelType w:val="hybridMultilevel"/>
    <w:tmpl w:val="5DC6D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76778">
    <w:abstractNumId w:val="1"/>
  </w:num>
  <w:num w:numId="2" w16cid:durableId="727067512">
    <w:abstractNumId w:val="3"/>
  </w:num>
  <w:num w:numId="3" w16cid:durableId="1899897573">
    <w:abstractNumId w:val="4"/>
  </w:num>
  <w:num w:numId="4" w16cid:durableId="1313606302">
    <w:abstractNumId w:val="0"/>
  </w:num>
  <w:num w:numId="5" w16cid:durableId="102328437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ny Diana">
    <w15:presenceInfo w15:providerId="Windows Live" w15:userId="f8b1c1594e3c3b88"/>
  </w15:person>
  <w15:person w15:author="Sivateja Tiruvaipati">
    <w15:presenceInfo w15:providerId="None" w15:userId="Sivateja Tiruvaipat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153"/>
    <w:rsid w:val="00025404"/>
    <w:rsid w:val="00037144"/>
    <w:rsid w:val="00037E7D"/>
    <w:rsid w:val="00046765"/>
    <w:rsid w:val="00070D76"/>
    <w:rsid w:val="0007109D"/>
    <w:rsid w:val="0007321C"/>
    <w:rsid w:val="00073AFF"/>
    <w:rsid w:val="00074EC3"/>
    <w:rsid w:val="000807E8"/>
    <w:rsid w:val="000834CB"/>
    <w:rsid w:val="00085455"/>
    <w:rsid w:val="00086898"/>
    <w:rsid w:val="000907DF"/>
    <w:rsid w:val="000A3D8A"/>
    <w:rsid w:val="000C3000"/>
    <w:rsid w:val="000D5777"/>
    <w:rsid w:val="000D5E38"/>
    <w:rsid w:val="000E7C94"/>
    <w:rsid w:val="000F506C"/>
    <w:rsid w:val="00137B98"/>
    <w:rsid w:val="00162153"/>
    <w:rsid w:val="001725BE"/>
    <w:rsid w:val="0018418A"/>
    <w:rsid w:val="00190EB4"/>
    <w:rsid w:val="001A0017"/>
    <w:rsid w:val="001A2CAD"/>
    <w:rsid w:val="001C0ACD"/>
    <w:rsid w:val="001C356D"/>
    <w:rsid w:val="001E1922"/>
    <w:rsid w:val="001F2171"/>
    <w:rsid w:val="00216E0C"/>
    <w:rsid w:val="002221EA"/>
    <w:rsid w:val="00223AF7"/>
    <w:rsid w:val="00235A14"/>
    <w:rsid w:val="0024086D"/>
    <w:rsid w:val="00250726"/>
    <w:rsid w:val="0025239C"/>
    <w:rsid w:val="00254246"/>
    <w:rsid w:val="00257FD9"/>
    <w:rsid w:val="00262975"/>
    <w:rsid w:val="00265BEA"/>
    <w:rsid w:val="00287B54"/>
    <w:rsid w:val="00297054"/>
    <w:rsid w:val="002D37A5"/>
    <w:rsid w:val="002D5D20"/>
    <w:rsid w:val="002E30AA"/>
    <w:rsid w:val="002E37AF"/>
    <w:rsid w:val="002F03DD"/>
    <w:rsid w:val="002F6EF3"/>
    <w:rsid w:val="00324C51"/>
    <w:rsid w:val="00340610"/>
    <w:rsid w:val="003507CA"/>
    <w:rsid w:val="0035735C"/>
    <w:rsid w:val="00365826"/>
    <w:rsid w:val="00377326"/>
    <w:rsid w:val="00377C7F"/>
    <w:rsid w:val="00382D8E"/>
    <w:rsid w:val="00384778"/>
    <w:rsid w:val="003A566A"/>
    <w:rsid w:val="003E7529"/>
    <w:rsid w:val="00420A90"/>
    <w:rsid w:val="00433769"/>
    <w:rsid w:val="00436A4B"/>
    <w:rsid w:val="004431CA"/>
    <w:rsid w:val="00463D4B"/>
    <w:rsid w:val="00496C11"/>
    <w:rsid w:val="004A1DE4"/>
    <w:rsid w:val="004A5B1B"/>
    <w:rsid w:val="004A6CE9"/>
    <w:rsid w:val="004B65F9"/>
    <w:rsid w:val="004D3E65"/>
    <w:rsid w:val="004D5395"/>
    <w:rsid w:val="004E128C"/>
    <w:rsid w:val="004F67F3"/>
    <w:rsid w:val="00517E47"/>
    <w:rsid w:val="0052095E"/>
    <w:rsid w:val="005413B6"/>
    <w:rsid w:val="00543DE4"/>
    <w:rsid w:val="00545F66"/>
    <w:rsid w:val="005737F8"/>
    <w:rsid w:val="005743A8"/>
    <w:rsid w:val="00576A75"/>
    <w:rsid w:val="005850D9"/>
    <w:rsid w:val="00595E0F"/>
    <w:rsid w:val="005A5DD6"/>
    <w:rsid w:val="005C6D10"/>
    <w:rsid w:val="005D7A91"/>
    <w:rsid w:val="005F0541"/>
    <w:rsid w:val="00613E50"/>
    <w:rsid w:val="0062326B"/>
    <w:rsid w:val="006234EF"/>
    <w:rsid w:val="00635361"/>
    <w:rsid w:val="00643201"/>
    <w:rsid w:val="006543F0"/>
    <w:rsid w:val="006555F5"/>
    <w:rsid w:val="00674B75"/>
    <w:rsid w:val="006973D2"/>
    <w:rsid w:val="006A15A7"/>
    <w:rsid w:val="006B13FE"/>
    <w:rsid w:val="006C22B2"/>
    <w:rsid w:val="006C35E6"/>
    <w:rsid w:val="006D4BB7"/>
    <w:rsid w:val="006E6190"/>
    <w:rsid w:val="006F7E62"/>
    <w:rsid w:val="007122E8"/>
    <w:rsid w:val="007128DE"/>
    <w:rsid w:val="00726DD5"/>
    <w:rsid w:val="00747375"/>
    <w:rsid w:val="0075001B"/>
    <w:rsid w:val="007871A9"/>
    <w:rsid w:val="007A73AB"/>
    <w:rsid w:val="007C0741"/>
    <w:rsid w:val="007C330A"/>
    <w:rsid w:val="007C52C4"/>
    <w:rsid w:val="007D4244"/>
    <w:rsid w:val="007D4500"/>
    <w:rsid w:val="0080754A"/>
    <w:rsid w:val="00820ED1"/>
    <w:rsid w:val="00826C8F"/>
    <w:rsid w:val="008540D1"/>
    <w:rsid w:val="00856142"/>
    <w:rsid w:val="0086141B"/>
    <w:rsid w:val="00871724"/>
    <w:rsid w:val="00887534"/>
    <w:rsid w:val="0089488D"/>
    <w:rsid w:val="008B0C85"/>
    <w:rsid w:val="008D03AC"/>
    <w:rsid w:val="008D28EC"/>
    <w:rsid w:val="008E286A"/>
    <w:rsid w:val="008F5002"/>
    <w:rsid w:val="009139AD"/>
    <w:rsid w:val="00915D53"/>
    <w:rsid w:val="00916744"/>
    <w:rsid w:val="00942DCA"/>
    <w:rsid w:val="00947975"/>
    <w:rsid w:val="00961AB7"/>
    <w:rsid w:val="0096299D"/>
    <w:rsid w:val="00970527"/>
    <w:rsid w:val="009720BB"/>
    <w:rsid w:val="009B1555"/>
    <w:rsid w:val="009B5DBD"/>
    <w:rsid w:val="009C29C3"/>
    <w:rsid w:val="009C5C9E"/>
    <w:rsid w:val="009E10DF"/>
    <w:rsid w:val="009E6427"/>
    <w:rsid w:val="00A03A3C"/>
    <w:rsid w:val="00A07194"/>
    <w:rsid w:val="00A23152"/>
    <w:rsid w:val="00A27D2A"/>
    <w:rsid w:val="00A46AD8"/>
    <w:rsid w:val="00A505B9"/>
    <w:rsid w:val="00A536E4"/>
    <w:rsid w:val="00A71146"/>
    <w:rsid w:val="00A71559"/>
    <w:rsid w:val="00A767CF"/>
    <w:rsid w:val="00A76FF1"/>
    <w:rsid w:val="00A902C5"/>
    <w:rsid w:val="00AC47D1"/>
    <w:rsid w:val="00AD42C3"/>
    <w:rsid w:val="00AF72FC"/>
    <w:rsid w:val="00B02075"/>
    <w:rsid w:val="00B11317"/>
    <w:rsid w:val="00B1257A"/>
    <w:rsid w:val="00B25B71"/>
    <w:rsid w:val="00B33255"/>
    <w:rsid w:val="00B44F2B"/>
    <w:rsid w:val="00B4785B"/>
    <w:rsid w:val="00B54A71"/>
    <w:rsid w:val="00B64B23"/>
    <w:rsid w:val="00B94A62"/>
    <w:rsid w:val="00BC6265"/>
    <w:rsid w:val="00BC7605"/>
    <w:rsid w:val="00BD2F7B"/>
    <w:rsid w:val="00BE587F"/>
    <w:rsid w:val="00BF28B4"/>
    <w:rsid w:val="00BF773B"/>
    <w:rsid w:val="00C003C1"/>
    <w:rsid w:val="00C065EF"/>
    <w:rsid w:val="00C137F6"/>
    <w:rsid w:val="00C22581"/>
    <w:rsid w:val="00C24789"/>
    <w:rsid w:val="00C32C5F"/>
    <w:rsid w:val="00C359C7"/>
    <w:rsid w:val="00C3734B"/>
    <w:rsid w:val="00C37717"/>
    <w:rsid w:val="00C415F5"/>
    <w:rsid w:val="00C438A6"/>
    <w:rsid w:val="00C8087E"/>
    <w:rsid w:val="00C86A3E"/>
    <w:rsid w:val="00C9471D"/>
    <w:rsid w:val="00C9493D"/>
    <w:rsid w:val="00C96B74"/>
    <w:rsid w:val="00CA7EF6"/>
    <w:rsid w:val="00CC2B90"/>
    <w:rsid w:val="00CD152F"/>
    <w:rsid w:val="00D01373"/>
    <w:rsid w:val="00D01A31"/>
    <w:rsid w:val="00D076E4"/>
    <w:rsid w:val="00D16112"/>
    <w:rsid w:val="00D229E9"/>
    <w:rsid w:val="00D46D11"/>
    <w:rsid w:val="00D51872"/>
    <w:rsid w:val="00D77F0F"/>
    <w:rsid w:val="00D874D4"/>
    <w:rsid w:val="00D97A90"/>
    <w:rsid w:val="00DA276F"/>
    <w:rsid w:val="00DC626C"/>
    <w:rsid w:val="00DD7B72"/>
    <w:rsid w:val="00E166DF"/>
    <w:rsid w:val="00E3169C"/>
    <w:rsid w:val="00E4223A"/>
    <w:rsid w:val="00E50F81"/>
    <w:rsid w:val="00E52FE0"/>
    <w:rsid w:val="00E71A71"/>
    <w:rsid w:val="00E8775B"/>
    <w:rsid w:val="00EA3D43"/>
    <w:rsid w:val="00EA7E10"/>
    <w:rsid w:val="00EB5501"/>
    <w:rsid w:val="00EB6424"/>
    <w:rsid w:val="00EC0872"/>
    <w:rsid w:val="00EC2698"/>
    <w:rsid w:val="00EC3F36"/>
    <w:rsid w:val="00ED0BEE"/>
    <w:rsid w:val="00ED5379"/>
    <w:rsid w:val="00EE2EDE"/>
    <w:rsid w:val="00EE7AE4"/>
    <w:rsid w:val="00F11A42"/>
    <w:rsid w:val="00F22AFB"/>
    <w:rsid w:val="00F271FB"/>
    <w:rsid w:val="00F34F50"/>
    <w:rsid w:val="00F60161"/>
    <w:rsid w:val="00F62E5E"/>
    <w:rsid w:val="00F65F28"/>
    <w:rsid w:val="00F65F61"/>
    <w:rsid w:val="00F76131"/>
    <w:rsid w:val="00F762F0"/>
    <w:rsid w:val="00F929A8"/>
    <w:rsid w:val="00F93E75"/>
    <w:rsid w:val="00FB4F0A"/>
    <w:rsid w:val="00FB7139"/>
    <w:rsid w:val="00FD5434"/>
    <w:rsid w:val="02DB465B"/>
    <w:rsid w:val="120118A5"/>
    <w:rsid w:val="3659703F"/>
    <w:rsid w:val="3B905A0E"/>
    <w:rsid w:val="5BF65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34595"/>
  <w15:docId w15:val="{0B216196-2D31-42FF-83BD-F8EC63651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sz w:val="24"/>
      <w:szCs w:val="24"/>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2095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unhideWhenUsed/>
    <w:rPr>
      <w:sz w:val="20"/>
      <w:szCs w:val="20"/>
    </w:rPr>
  </w:style>
  <w:style w:type="character" w:styleId="FollowedHyperlink">
    <w:name w:val="FollowedHyperlink"/>
    <w:basedOn w:val="DefaultParagraphFont"/>
    <w:uiPriority w:val="99"/>
    <w:semiHidden/>
    <w:unhideWhenUsed/>
    <w:rPr>
      <w:color w:val="954F72" w:themeColor="followedHyperlink"/>
      <w:u w:val="single"/>
    </w:rPr>
  </w:style>
  <w:style w:type="paragraph" w:styleId="Footer">
    <w:name w:val="footer"/>
    <w:basedOn w:val="Normal"/>
    <w:link w:val="FooterChar"/>
    <w:uiPriority w:val="99"/>
    <w:unhideWhenUsed/>
    <w:pPr>
      <w:tabs>
        <w:tab w:val="center" w:pos="4680"/>
        <w:tab w:val="right" w:pos="9360"/>
      </w:tabs>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pPr>
  </w:style>
  <w:style w:type="character" w:styleId="PageNumber">
    <w:name w:val="page number"/>
    <w:basedOn w:val="DefaultParagraphFont"/>
    <w:uiPriority w:val="99"/>
    <w:semiHidden/>
    <w:unhideWhenUsed/>
    <w:qFormat/>
  </w:style>
  <w:style w:type="character" w:styleId="Strong">
    <w:name w:val="Strong"/>
    <w:basedOn w:val="DefaultParagraphFont"/>
    <w:uiPriority w:val="22"/>
    <w:qFormat/>
    <w:rPr>
      <w:b/>
      <w:bCs/>
    </w:rPr>
  </w:style>
  <w:style w:type="table" w:styleId="TableGrid">
    <w:name w:val="Table Grid"/>
    <w:basedOn w:val="TableNormal"/>
    <w:uiPriority w:val="39"/>
    <w:qFormat/>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pPr>
      <w:spacing w:after="100" w:line="259" w:lineRule="auto"/>
    </w:pPr>
    <w:rPr>
      <w:rFonts w:asciiTheme="minorHAnsi" w:eastAsiaTheme="minorEastAsia" w:hAnsiTheme="minorHAnsi"/>
      <w:sz w:val="22"/>
      <w:szCs w:val="22"/>
    </w:rPr>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TOCHeading1">
    <w:name w:val="TOC Heading1"/>
    <w:basedOn w:val="Heading1"/>
    <w:next w:val="Normal"/>
    <w:uiPriority w:val="39"/>
    <w:unhideWhenUsed/>
    <w:qFormat/>
    <w:pPr>
      <w:spacing w:line="259" w:lineRule="auto"/>
      <w:outlineLvl w:val="9"/>
    </w:pPr>
  </w:style>
  <w:style w:type="paragraph" w:customStyle="1" w:styleId="TableParagraph">
    <w:name w:val="Table Paragraph"/>
    <w:basedOn w:val="Normal"/>
    <w:uiPriority w:val="1"/>
    <w:qFormat/>
    <w:pPr>
      <w:spacing w:before="1"/>
      <w:jc w:val="center"/>
    </w:pPr>
  </w:style>
  <w:style w:type="character" w:customStyle="1" w:styleId="CommentTextChar">
    <w:name w:val="Comment Text Char"/>
    <w:basedOn w:val="DefaultParagraphFont"/>
    <w:link w:val="CommentText"/>
    <w:uiPriority w:val="99"/>
    <w:rPr>
      <w:rFonts w:ascii="Times New Roman" w:eastAsia="Times New Roman" w:hAnsi="Times New Roman" w:cs="Times New Roman"/>
      <w:sz w:val="20"/>
      <w:szCs w:val="20"/>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99"/>
    <w:rsid w:val="004A6CE9"/>
    <w:pPr>
      <w:ind w:left="720"/>
      <w:contextualSpacing/>
    </w:pPr>
  </w:style>
  <w:style w:type="paragraph" w:styleId="CommentSubject">
    <w:name w:val="annotation subject"/>
    <w:basedOn w:val="CommentText"/>
    <w:next w:val="CommentText"/>
    <w:link w:val="CommentSubjectChar"/>
    <w:uiPriority w:val="99"/>
    <w:semiHidden/>
    <w:unhideWhenUsed/>
    <w:rsid w:val="00DD7B72"/>
    <w:rPr>
      <w:b/>
      <w:bCs/>
    </w:rPr>
  </w:style>
  <w:style w:type="character" w:customStyle="1" w:styleId="CommentSubjectChar">
    <w:name w:val="Comment Subject Char"/>
    <w:basedOn w:val="CommentTextChar"/>
    <w:link w:val="CommentSubject"/>
    <w:uiPriority w:val="99"/>
    <w:semiHidden/>
    <w:rsid w:val="00DD7B72"/>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semiHidden/>
    <w:rsid w:val="0052095E"/>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9139AD"/>
    <w:rPr>
      <w:rFonts w:eastAsia="Times New Roman"/>
      <w:sz w:val="24"/>
      <w:szCs w:val="24"/>
    </w:rPr>
  </w:style>
  <w:style w:type="character" w:customStyle="1" w:styleId="ykmvie">
    <w:name w:val="ykmvie"/>
    <w:basedOn w:val="DefaultParagraphFont"/>
    <w:rsid w:val="002E3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651980">
      <w:bodyDiv w:val="1"/>
      <w:marLeft w:val="0"/>
      <w:marRight w:val="0"/>
      <w:marTop w:val="0"/>
      <w:marBottom w:val="0"/>
      <w:divBdr>
        <w:top w:val="none" w:sz="0" w:space="0" w:color="auto"/>
        <w:left w:val="none" w:sz="0" w:space="0" w:color="auto"/>
        <w:bottom w:val="none" w:sz="0" w:space="0" w:color="auto"/>
        <w:right w:val="none" w:sz="0" w:space="0" w:color="auto"/>
      </w:divBdr>
      <w:divsChild>
        <w:div w:id="1629162551">
          <w:marLeft w:val="0"/>
          <w:marRight w:val="0"/>
          <w:marTop w:val="0"/>
          <w:marBottom w:val="0"/>
          <w:divBdr>
            <w:top w:val="none" w:sz="0" w:space="0" w:color="auto"/>
            <w:left w:val="none" w:sz="0" w:space="0" w:color="auto"/>
            <w:bottom w:val="none" w:sz="0" w:space="0" w:color="auto"/>
            <w:right w:val="none" w:sz="0" w:space="0" w:color="auto"/>
          </w:divBdr>
        </w:div>
      </w:divsChild>
    </w:div>
    <w:div w:id="1405375233">
      <w:bodyDiv w:val="1"/>
      <w:marLeft w:val="0"/>
      <w:marRight w:val="0"/>
      <w:marTop w:val="0"/>
      <w:marBottom w:val="0"/>
      <w:divBdr>
        <w:top w:val="none" w:sz="0" w:space="0" w:color="auto"/>
        <w:left w:val="none" w:sz="0" w:space="0" w:color="auto"/>
        <w:bottom w:val="none" w:sz="0" w:space="0" w:color="auto"/>
        <w:right w:val="none" w:sz="0" w:space="0" w:color="auto"/>
      </w:divBdr>
      <w:divsChild>
        <w:div w:id="845946190">
          <w:marLeft w:val="0"/>
          <w:marRight w:val="240"/>
          <w:marTop w:val="0"/>
          <w:marBottom w:val="0"/>
          <w:divBdr>
            <w:top w:val="none" w:sz="0" w:space="0" w:color="auto"/>
            <w:left w:val="none" w:sz="0" w:space="0" w:color="auto"/>
            <w:bottom w:val="none" w:sz="0" w:space="0" w:color="auto"/>
            <w:right w:val="none" w:sz="0" w:space="0" w:color="auto"/>
          </w:divBdr>
          <w:divsChild>
            <w:div w:id="925848977">
              <w:marLeft w:val="0"/>
              <w:marRight w:val="0"/>
              <w:marTop w:val="0"/>
              <w:marBottom w:val="0"/>
              <w:divBdr>
                <w:top w:val="none" w:sz="0" w:space="0" w:color="auto"/>
                <w:left w:val="none" w:sz="0" w:space="0" w:color="auto"/>
                <w:bottom w:val="none" w:sz="0" w:space="0" w:color="auto"/>
                <w:right w:val="none" w:sz="0" w:space="0" w:color="auto"/>
              </w:divBdr>
              <w:divsChild>
                <w:div w:id="1163467542">
                  <w:marLeft w:val="0"/>
                  <w:marRight w:val="0"/>
                  <w:marTop w:val="0"/>
                  <w:marBottom w:val="0"/>
                  <w:divBdr>
                    <w:top w:val="none" w:sz="0" w:space="0" w:color="auto"/>
                    <w:left w:val="none" w:sz="0" w:space="0" w:color="auto"/>
                    <w:bottom w:val="none" w:sz="0" w:space="0" w:color="auto"/>
                    <w:right w:val="none" w:sz="0" w:space="0" w:color="auto"/>
                  </w:divBdr>
                  <w:divsChild>
                    <w:div w:id="1467238460">
                      <w:marLeft w:val="0"/>
                      <w:marRight w:val="0"/>
                      <w:marTop w:val="0"/>
                      <w:marBottom w:val="0"/>
                      <w:divBdr>
                        <w:top w:val="none" w:sz="0" w:space="0" w:color="auto"/>
                        <w:left w:val="none" w:sz="0" w:space="0" w:color="auto"/>
                        <w:bottom w:val="none" w:sz="0" w:space="0" w:color="auto"/>
                        <w:right w:val="none" w:sz="0" w:space="0" w:color="auto"/>
                      </w:divBdr>
                      <w:divsChild>
                        <w:div w:id="69475192">
                          <w:marLeft w:val="0"/>
                          <w:marRight w:val="0"/>
                          <w:marTop w:val="0"/>
                          <w:marBottom w:val="0"/>
                          <w:divBdr>
                            <w:top w:val="none" w:sz="0" w:space="0" w:color="auto"/>
                            <w:left w:val="none" w:sz="0" w:space="0" w:color="auto"/>
                            <w:bottom w:val="none" w:sz="0" w:space="0" w:color="auto"/>
                            <w:right w:val="none" w:sz="0" w:space="0" w:color="auto"/>
                          </w:divBdr>
                          <w:divsChild>
                            <w:div w:id="94206431">
                              <w:marLeft w:val="0"/>
                              <w:marRight w:val="0"/>
                              <w:marTop w:val="0"/>
                              <w:marBottom w:val="0"/>
                              <w:divBdr>
                                <w:top w:val="none" w:sz="0" w:space="0" w:color="auto"/>
                                <w:left w:val="none" w:sz="0" w:space="0" w:color="auto"/>
                                <w:bottom w:val="none" w:sz="0" w:space="0" w:color="auto"/>
                                <w:right w:val="none" w:sz="0" w:space="0" w:color="auto"/>
                              </w:divBdr>
                              <w:divsChild>
                                <w:div w:id="831331686">
                                  <w:marLeft w:val="0"/>
                                  <w:marRight w:val="0"/>
                                  <w:marTop w:val="0"/>
                                  <w:marBottom w:val="0"/>
                                  <w:divBdr>
                                    <w:top w:val="none" w:sz="0" w:space="0" w:color="auto"/>
                                    <w:left w:val="none" w:sz="0" w:space="0" w:color="auto"/>
                                    <w:bottom w:val="none" w:sz="0" w:space="0" w:color="auto"/>
                                    <w:right w:val="none" w:sz="0" w:space="0" w:color="auto"/>
                                  </w:divBdr>
                                </w:div>
                                <w:div w:id="1387340909">
                                  <w:marLeft w:val="0"/>
                                  <w:marRight w:val="0"/>
                                  <w:marTop w:val="0"/>
                                  <w:marBottom w:val="0"/>
                                  <w:divBdr>
                                    <w:top w:val="none" w:sz="0" w:space="0" w:color="auto"/>
                                    <w:left w:val="none" w:sz="0" w:space="0" w:color="auto"/>
                                    <w:bottom w:val="none" w:sz="0" w:space="0" w:color="auto"/>
                                    <w:right w:val="none" w:sz="0" w:space="0" w:color="auto"/>
                                  </w:divBdr>
                                  <w:divsChild>
                                    <w:div w:id="1630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doi.org/10.1109/access.2014.2352261" TargetMode="External"/><Relationship Id="rId3" Type="http://schemas.openxmlformats.org/officeDocument/2006/relationships/styles" Target="styles.xml"/><Relationship Id="rId21" Type="http://schemas.openxmlformats.org/officeDocument/2006/relationships/hyperlink" Target="https://link.springer.com/article/10.1007/s10994-014-5480-x?error=cookies_not_supported&amp;code=6c5e7ead-d49c-4ba3-a3b7-7cb243a605c6"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ieeexplore.ieee.org/document/8257672"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ieeexplore.ieee.org/document/7219765"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oi.org/10.1155/2016/5725143" TargetMode="External"/><Relationship Id="rId28" Type="http://schemas.openxmlformats.org/officeDocument/2006/relationships/footer" Target="footer1.xml"/><Relationship Id="rId10" Type="http://schemas.microsoft.com/office/2016/09/relationships/commentsIds" Target="commentsIds.xml"/><Relationship Id="rId19" Type="http://schemas.openxmlformats.org/officeDocument/2006/relationships/image" Target="media/image8.png"/><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doi.org/10.1177/2158244015579941" TargetMode="External"/><Relationship Id="rId27" Type="http://schemas.openxmlformats.org/officeDocument/2006/relationships/hyperlink" Target="https://tradewithpython.com/generating-buy-sell-signals-using-pyth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5D1A47-62E0-4043-AE7E-0238EB1A7495}">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B1E66-C9B5-7A40-BB1D-D67BA902F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13</Pages>
  <Words>2952</Words>
  <Characters>16831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BharatChandra M</dc:creator>
  <cp:lastModifiedBy>Sivateja Tiruvaipati</cp:lastModifiedBy>
  <cp:revision>93</cp:revision>
  <dcterms:created xsi:type="dcterms:W3CDTF">2022-08-16T00:25:00Z</dcterms:created>
  <dcterms:modified xsi:type="dcterms:W3CDTF">2022-08-18T16:02:00Z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B965D535FFC94D09B2B3B32AD127C4D9</vt:lpwstr>
  </property>
  <property fmtid="{D5CDD505-2E9C-101B-9397-08002B2CF9AE}" pid="4" name="_DocHome">
    <vt:i4>997229158</vt:i4>
  </property>
  <property fmtid="{D5CDD505-2E9C-101B-9397-08002B2CF9AE}" pid="5" name="grammarly_documentId">
    <vt:lpwstr>documentId_9044</vt:lpwstr>
  </property>
  <property fmtid="{D5CDD505-2E9C-101B-9397-08002B2CF9AE}" pid="6" name="grammarly_documentContext">
    <vt:lpwstr>{"goals":[],"domain":"general","emotions":[],"dialect":"american"}</vt:lpwstr>
  </property>
</Properties>
</file>